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2E71E" w14:textId="1FC4EFF7" w:rsidR="00287545" w:rsidRDefault="00287545">
      <w:pPr>
        <w:pStyle w:val="BodyText"/>
        <w:spacing w:before="0" w:after="0" w:line="480" w:lineRule="auto"/>
        <w:jc w:val="center"/>
        <w:rPr>
          <w:ins w:id="0" w:author="Madison Scott-Clary" w:date="2018-04-14T00:05:00Z"/>
          <w:rFonts w:ascii="Courier New" w:hAnsi="Courier New"/>
        </w:rPr>
      </w:pPr>
    </w:p>
    <w:p w14:paraId="61369572" w14:textId="06101D08" w:rsidR="00873454" w:rsidRDefault="00873454">
      <w:pPr>
        <w:pStyle w:val="BodyText"/>
        <w:spacing w:before="0" w:after="0" w:line="480" w:lineRule="auto"/>
        <w:jc w:val="center"/>
        <w:rPr>
          <w:ins w:id="1" w:author="Madison Scott-Clary" w:date="2018-04-14T00:05:00Z"/>
          <w:rFonts w:ascii="Courier New" w:hAnsi="Courier New"/>
        </w:rPr>
      </w:pPr>
    </w:p>
    <w:p w14:paraId="33367933" w14:textId="4BD46355" w:rsidR="00873454" w:rsidRDefault="00873454">
      <w:pPr>
        <w:pStyle w:val="BodyText"/>
        <w:spacing w:before="0" w:after="0" w:line="480" w:lineRule="auto"/>
        <w:jc w:val="center"/>
        <w:rPr>
          <w:ins w:id="2" w:author="Madison Scott-Clary" w:date="2018-04-14T00:05:00Z"/>
          <w:rFonts w:ascii="Courier New" w:hAnsi="Courier New"/>
        </w:rPr>
      </w:pPr>
    </w:p>
    <w:p w14:paraId="2DF38A7F" w14:textId="73150313" w:rsidR="00873454" w:rsidRDefault="00873454">
      <w:pPr>
        <w:pStyle w:val="BodyText"/>
        <w:spacing w:before="0" w:after="0" w:line="480" w:lineRule="auto"/>
        <w:jc w:val="center"/>
        <w:rPr>
          <w:ins w:id="3" w:author="Madison Scott-Clary" w:date="2018-04-14T00:05:00Z"/>
          <w:rFonts w:ascii="Courier New" w:hAnsi="Courier New"/>
        </w:rPr>
      </w:pPr>
    </w:p>
    <w:p w14:paraId="0823E10C" w14:textId="67A80A32" w:rsidR="00873454" w:rsidRDefault="00873454">
      <w:pPr>
        <w:pStyle w:val="BodyText"/>
        <w:spacing w:before="0" w:after="0" w:line="480" w:lineRule="auto"/>
        <w:jc w:val="center"/>
        <w:rPr>
          <w:ins w:id="4" w:author="Madison Scott-Clary" w:date="2018-04-14T00:05:00Z"/>
          <w:rFonts w:ascii="Courier New" w:hAnsi="Courier New"/>
        </w:rPr>
      </w:pPr>
    </w:p>
    <w:p w14:paraId="349BFE80" w14:textId="77777777" w:rsidR="00873454" w:rsidRDefault="00873454">
      <w:pPr>
        <w:pStyle w:val="BodyText"/>
        <w:spacing w:before="0" w:after="0" w:line="480" w:lineRule="auto"/>
        <w:jc w:val="center"/>
        <w:rPr>
          <w:ins w:id="5" w:author="Madison Scott-Clary" w:date="2018-04-14T00:05:00Z"/>
          <w:rFonts w:ascii="Courier New" w:hAnsi="Courier New"/>
        </w:rPr>
      </w:pPr>
    </w:p>
    <w:p w14:paraId="58319CCA" w14:textId="0258DF28" w:rsidR="00873454" w:rsidRDefault="00873454">
      <w:pPr>
        <w:pStyle w:val="BodyText"/>
        <w:spacing w:before="0" w:after="0" w:line="480" w:lineRule="auto"/>
        <w:jc w:val="center"/>
        <w:rPr>
          <w:ins w:id="6" w:author="Madison Scott-Clary" w:date="2018-04-14T00:05:00Z"/>
          <w:rFonts w:ascii="Courier New" w:hAnsi="Courier New"/>
        </w:rPr>
      </w:pPr>
    </w:p>
    <w:p w14:paraId="2675B8FB" w14:textId="4C8A35A6" w:rsidR="00873454" w:rsidRDefault="00873454" w:rsidP="00645C48">
      <w:pPr>
        <w:pStyle w:val="BodyText"/>
        <w:spacing w:before="0" w:after="0" w:line="480" w:lineRule="auto"/>
        <w:jc w:val="center"/>
        <w:outlineLvl w:val="0"/>
        <w:rPr>
          <w:ins w:id="7" w:author="Madison Scott-Clary" w:date="2018-04-14T00:05:00Z"/>
          <w:rFonts w:ascii="Courier New" w:hAnsi="Courier New"/>
        </w:rPr>
      </w:pPr>
      <w:ins w:id="8" w:author="Madison Scott-Clary" w:date="2018-04-14T00:05:00Z">
        <w:r>
          <w:rPr>
            <w:rFonts w:ascii="Courier New" w:hAnsi="Courier New"/>
          </w:rPr>
          <w:t>DISAPPEARANCE</w:t>
        </w:r>
      </w:ins>
    </w:p>
    <w:p w14:paraId="6D390867" w14:textId="156F9B33" w:rsidR="00873454" w:rsidRDefault="00873454" w:rsidP="00645C48">
      <w:pPr>
        <w:pStyle w:val="BodyText"/>
        <w:spacing w:before="0" w:after="0" w:line="480" w:lineRule="auto"/>
        <w:jc w:val="center"/>
        <w:outlineLvl w:val="0"/>
        <w:rPr>
          <w:ins w:id="9" w:author="Madison Scott-Clary" w:date="2018-04-14T00:05:00Z"/>
          <w:rFonts w:ascii="Courier New" w:hAnsi="Courier New"/>
        </w:rPr>
      </w:pPr>
      <w:ins w:id="10" w:author="Madison Scott-Clary" w:date="2018-04-14T00:05:00Z">
        <w:r>
          <w:rPr>
            <w:rFonts w:ascii="Courier New" w:hAnsi="Courier New"/>
          </w:rPr>
          <w:t>Madison Scott-Clary</w:t>
        </w:r>
      </w:ins>
    </w:p>
    <w:p w14:paraId="75A1BA1B" w14:textId="586DA20E" w:rsidR="00873454" w:rsidRDefault="00873454">
      <w:pPr>
        <w:pStyle w:val="BodyText"/>
        <w:spacing w:before="0" w:after="0" w:line="480" w:lineRule="auto"/>
        <w:jc w:val="center"/>
        <w:rPr>
          <w:ins w:id="11" w:author="Madison Scott-Clary" w:date="2018-04-14T00:05:00Z"/>
          <w:rFonts w:ascii="Courier New" w:hAnsi="Courier New"/>
        </w:rPr>
      </w:pPr>
    </w:p>
    <w:p w14:paraId="00EEE3DB" w14:textId="77777777" w:rsidR="00873454" w:rsidRDefault="00873454">
      <w:pPr>
        <w:pStyle w:val="BodyText"/>
        <w:spacing w:before="0" w:after="0" w:line="480" w:lineRule="auto"/>
        <w:jc w:val="center"/>
        <w:rPr>
          <w:rFonts w:ascii="Courier New" w:hAnsi="Courier New"/>
        </w:rPr>
      </w:pPr>
    </w:p>
    <w:p w14:paraId="6E09690D" w14:textId="77777777" w:rsidR="00287545" w:rsidRDefault="004259FA">
      <w:pPr>
        <w:pStyle w:val="BodyText"/>
        <w:spacing w:before="0" w:after="0" w:line="480" w:lineRule="auto"/>
        <w:ind w:firstLine="720"/>
        <w:rPr>
          <w:rFonts w:ascii="Courier New" w:hAnsi="Courier New"/>
        </w:rPr>
      </w:pPr>
      <w:r>
        <w:rPr>
          <w:rFonts w:ascii="Courier New" w:hAnsi="Courier New"/>
        </w:rPr>
        <w:t>"This is going to sting."</w:t>
      </w:r>
    </w:p>
    <w:p w14:paraId="7A0FFB00"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p>
    <w:p w14:paraId="521D22C3" w14:textId="65C9EFCD" w:rsidR="00287545" w:rsidRDefault="004259FA">
      <w:pPr>
        <w:pStyle w:val="BodyText"/>
        <w:spacing w:before="0" w:after="0" w:line="480" w:lineRule="auto"/>
        <w:ind w:firstLine="720"/>
        <w:rPr>
          <w:rFonts w:ascii="Courier New" w:hAnsi="Courier New"/>
        </w:rPr>
      </w:pPr>
      <w:r>
        <w:rPr>
          <w:rFonts w:ascii="Courier New" w:hAnsi="Courier New"/>
        </w:rPr>
        <w:t>"No, this is going to sting a lot.</w:t>
      </w:r>
      <w:ins w:id="12" w:author="Madison Scott-Clary" w:date="2018-04-17T22:40:00Z">
        <w:r w:rsidR="00645C48">
          <w:rPr>
            <w:rFonts w:ascii="Courier New" w:hAnsi="Courier New"/>
          </w:rPr>
          <w:t>"</w:t>
        </w:r>
      </w:ins>
      <w:del w:id="13" w:author="Madison Scott-Clary" w:date="2018-04-17T22:40:00Z">
        <w:r w:rsidDel="00645C48">
          <w:rPr>
            <w:rFonts w:ascii="Courier New" w:hAnsi="Courier New"/>
          </w:rPr>
          <w:delText>"</w:delText>
        </w:r>
      </w:del>
    </w:p>
    <w:p w14:paraId="42CB851B" w14:textId="77777777" w:rsidR="00287545" w:rsidRDefault="004259FA">
      <w:pPr>
        <w:pStyle w:val="BodyText"/>
        <w:spacing w:before="0" w:after="0" w:line="480" w:lineRule="auto"/>
        <w:ind w:firstLine="720"/>
        <w:rPr>
          <w:rFonts w:ascii="Courier New" w:hAnsi="Courier New"/>
        </w:rPr>
      </w:pPr>
      <w:r>
        <w:rPr>
          <w:rFonts w:ascii="Courier New" w:hAnsi="Courier New"/>
        </w:rPr>
        <w:t>That warrants a dry swallow and a second nod, more nervous this time.</w:t>
      </w:r>
    </w:p>
    <w:p w14:paraId="14BE36BA" w14:textId="77777777" w:rsidR="00287545" w:rsidRDefault="004259FA">
      <w:pPr>
        <w:pStyle w:val="BodyText"/>
        <w:spacing w:before="0" w:after="0" w:line="480" w:lineRule="auto"/>
        <w:ind w:firstLine="720"/>
        <w:rPr>
          <w:rFonts w:ascii="Courier New" w:hAnsi="Courier New"/>
        </w:rPr>
      </w:pPr>
      <w:r>
        <w:rPr>
          <w:rFonts w:ascii="Courier New" w:hAnsi="Courier New"/>
        </w:rPr>
        <w:t>The first thing they'd done at the mod parlor was shave my fur. A smooth line back from my muzzle toward my ears, stopping just short of my neck. They'd gotten all of both of my cheeks, down to the jawline and up toward my ears, though not quite all the way.</w:t>
      </w:r>
    </w:p>
    <w:p w14:paraId="60462FD8" w14:textId="5B85CD68" w:rsidR="00287545" w:rsidRDefault="004259FA">
      <w:pPr>
        <w:pStyle w:val="BodyText"/>
        <w:spacing w:before="0" w:after="0" w:line="480" w:lineRule="auto"/>
        <w:ind w:firstLine="720"/>
        <w:rPr>
          <w:rFonts w:ascii="Courier New" w:hAnsi="Courier New"/>
        </w:rPr>
      </w:pPr>
      <w:r>
        <w:rPr>
          <w:rFonts w:ascii="Courier New" w:hAnsi="Courier New"/>
        </w:rPr>
        <w:t xml:space="preserve">It's not a good look for </w:t>
      </w:r>
      <w:ins w:id="14" w:author="Madison Scott-Clary" w:date="2018-04-13T22:46:00Z">
        <w:r w:rsidR="002E472E">
          <w:rPr>
            <w:rFonts w:ascii="Courier New" w:hAnsi="Courier New"/>
          </w:rPr>
          <w:t xml:space="preserve">a </w:t>
        </w:r>
      </w:ins>
      <w:r>
        <w:rPr>
          <w:rFonts w:ascii="Courier New" w:hAnsi="Courier New"/>
        </w:rPr>
        <w:t>weasel, this awful grooming.</w:t>
      </w:r>
    </w:p>
    <w:p w14:paraId="7FA66D1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I'll have to live. I suppose it'll take a few months to go </w:t>
      </w:r>
      <w:r>
        <w:rPr>
          <w:rFonts w:ascii="Courier New" w:hAnsi="Courier New"/>
        </w:rPr>
        <w:lastRenderedPageBreak/>
        <w:t>from stubbly to bristly and back toward soft, and then another few after that until I'm back to normal.</w:t>
      </w:r>
    </w:p>
    <w:p w14:paraId="2EB44D0C" w14:textId="77777777" w:rsidR="00287545" w:rsidRDefault="004259FA">
      <w:pPr>
        <w:pStyle w:val="BodyText"/>
        <w:spacing w:before="0" w:after="0" w:line="480" w:lineRule="auto"/>
        <w:ind w:firstLine="720"/>
        <w:rPr>
          <w:rFonts w:ascii="Courier New" w:hAnsi="Courier New"/>
        </w:rPr>
      </w:pPr>
      <w:r>
        <w:rPr>
          <w:rFonts w:ascii="Courier New" w:hAnsi="Courier New"/>
        </w:rPr>
        <w:t>Well not normal. New. Different.</w:t>
      </w:r>
    </w:p>
    <w:p w14:paraId="55FC8DAA" w14:textId="77777777" w:rsidR="00287545" w:rsidRDefault="004259FA">
      <w:pPr>
        <w:pStyle w:val="BodyText"/>
        <w:spacing w:before="0" w:after="0" w:line="480" w:lineRule="auto"/>
        <w:ind w:firstLine="720"/>
        <w:rPr>
          <w:rFonts w:ascii="Courier New" w:hAnsi="Courier New"/>
        </w:rPr>
      </w:pPr>
      <w:r>
        <w:rPr>
          <w:rFonts w:ascii="Courier New" w:hAnsi="Courier New"/>
        </w:rPr>
        <w:t>"Alright, first bit," the rat begins, tugging over the lower half of a milk jug that's been cut in half. "</w:t>
      </w:r>
      <w:proofErr w:type="spellStart"/>
      <w:r>
        <w:rPr>
          <w:rFonts w:ascii="Courier New" w:hAnsi="Courier New"/>
        </w:rPr>
        <w:t>Gonna</w:t>
      </w:r>
      <w:proofErr w:type="spellEnd"/>
      <w:r>
        <w:rPr>
          <w:rFonts w:ascii="Courier New" w:hAnsi="Courier New"/>
        </w:rPr>
        <w:t xml:space="preserve"> get the bars super cold. You sure you want the straight lines?"</w:t>
      </w:r>
    </w:p>
    <w:p w14:paraId="54D39776" w14:textId="77777777" w:rsidR="00287545" w:rsidRDefault="004259FA">
      <w:pPr>
        <w:pStyle w:val="BodyText"/>
        <w:spacing w:before="0" w:after="0" w:line="480" w:lineRule="auto"/>
        <w:ind w:firstLine="720"/>
        <w:rPr>
          <w:rFonts w:ascii="Courier New" w:hAnsi="Courier New"/>
        </w:rPr>
      </w:pPr>
      <w:r>
        <w:rPr>
          <w:rFonts w:ascii="Courier New" w:hAnsi="Courier New"/>
        </w:rPr>
        <w:t>"Yes." I don't sound sure, even to myself.</w:t>
      </w:r>
    </w:p>
    <w:p w14:paraId="54666880" w14:textId="77777777" w:rsidR="00287545" w:rsidRDefault="004259FA">
      <w:pPr>
        <w:pStyle w:val="BodyText"/>
        <w:spacing w:before="0" w:after="0" w:line="480" w:lineRule="auto"/>
        <w:ind w:firstLine="720"/>
        <w:rPr>
          <w:rFonts w:ascii="Courier New" w:hAnsi="Courier New"/>
        </w:rPr>
      </w:pPr>
      <w:r>
        <w:rPr>
          <w:rFonts w:ascii="Courier New" w:hAnsi="Courier New"/>
        </w:rPr>
        <w:t>The rat does that thing where he just sits still and silent, waiting on me. His ears have been tattooed black up along the backs, and the fluorescent lights shining through them cast blurred shadows, crenelated ideas of shapes.</w:t>
      </w:r>
    </w:p>
    <w:p w14:paraId="77C3E025" w14:textId="77777777" w:rsidR="00287545" w:rsidRDefault="004259FA">
      <w:pPr>
        <w:pStyle w:val="BodyText"/>
        <w:spacing w:before="0" w:after="0" w:line="480" w:lineRule="auto"/>
        <w:ind w:firstLine="720"/>
        <w:rPr>
          <w:rFonts w:ascii="Courier New" w:hAnsi="Courier New"/>
        </w:rPr>
      </w:pPr>
      <w:r>
        <w:rPr>
          <w:rFonts w:ascii="Courier New" w:hAnsi="Courier New"/>
        </w:rPr>
        <w:t>I sit up straight in my chair and give a firm nod. "Yes. Straight lines. Three on each cheek, spreading out toward the back of my head."</w:t>
      </w:r>
    </w:p>
    <w:p w14:paraId="307AEFF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waits a little longer, then cracks a goofy grin. "Good. Good choice. I'm </w:t>
      </w:r>
      <w:proofErr w:type="spellStart"/>
      <w:r>
        <w:rPr>
          <w:rFonts w:ascii="Courier New" w:hAnsi="Courier New"/>
        </w:rPr>
        <w:t>gonna</w:t>
      </w:r>
      <w:proofErr w:type="spellEnd"/>
      <w:r>
        <w:rPr>
          <w:rFonts w:ascii="Courier New" w:hAnsi="Courier New"/>
        </w:rPr>
        <w:t xml:space="preserve"> start the middle one a little further back. And I'll use tapered ones rather than rectangular. It'll make you look speedy."</w:t>
      </w:r>
    </w:p>
    <w:p w14:paraId="7755A32F" w14:textId="77777777" w:rsidR="00287545" w:rsidRDefault="004259FA">
      <w:pPr>
        <w:pStyle w:val="BodyText"/>
        <w:spacing w:before="0" w:after="0" w:line="480" w:lineRule="auto"/>
        <w:ind w:firstLine="720"/>
        <w:rPr>
          <w:rFonts w:ascii="Courier New" w:hAnsi="Courier New"/>
        </w:rPr>
      </w:pPr>
      <w:r>
        <w:rPr>
          <w:rFonts w:ascii="Courier New" w:hAnsi="Courier New"/>
        </w:rPr>
        <w:t>We laugh at that, and I use the it to hide the terror. Not at the pain, mind, but at the sheer enormity of what I'm about to do.</w:t>
      </w:r>
    </w:p>
    <w:p w14:paraId="2B623FF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"Alright lady." The rat stands, pads across the room with claws clicking on linoleum. There's a hissing, gurgling sound, a </w:t>
      </w:r>
      <w:r>
        <w:rPr>
          <w:rFonts w:ascii="Courier New" w:hAnsi="Courier New"/>
        </w:rPr>
        <w:lastRenderedPageBreak/>
        <w:t>sound of something more complex than water being poured, and then a soft curse. A single curse is more a matter of form, though, and the lack of follow-up keeps me from panicking outright.</w:t>
      </w:r>
    </w:p>
    <w:p w14:paraId="733C537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hurries back toward me, the half-jug in oven-mitt-clad paws billowing a sinking fog in his wake. This gets quickly set down on the steel </w:t>
      </w:r>
      <w:proofErr w:type="gramStart"/>
      <w:r>
        <w:rPr>
          <w:rFonts w:ascii="Courier New" w:hAnsi="Courier New"/>
        </w:rPr>
        <w:t>table</w:t>
      </w:r>
      <w:proofErr w:type="gramEnd"/>
      <w:r>
        <w:rPr>
          <w:rFonts w:ascii="Courier New" w:hAnsi="Courier New"/>
        </w:rPr>
        <w:t xml:space="preserve"> so he can shake the mitts off. The nitrogen fog continues in its cascade, flowing over the table and onto the floor. From then, everything happens in quick succession.</w:t>
      </w:r>
    </w:p>
    <w:p w14:paraId="6C5B2F02" w14:textId="77777777" w:rsidR="00287545" w:rsidRDefault="004259FA">
      <w:pPr>
        <w:pStyle w:val="BodyText"/>
        <w:spacing w:before="0" w:after="0" w:line="480" w:lineRule="auto"/>
        <w:ind w:firstLine="720"/>
        <w:rPr>
          <w:rFonts w:ascii="Courier New" w:hAnsi="Courier New"/>
        </w:rPr>
      </w:pPr>
      <w:r>
        <w:rPr>
          <w:rFonts w:ascii="Courier New" w:hAnsi="Courier New"/>
        </w:rPr>
        <w:t>I'm laid out on my side.</w:t>
      </w:r>
    </w:p>
    <w:p w14:paraId="012748DB" w14:textId="77777777" w:rsidR="00287545" w:rsidRDefault="004259FA">
      <w:pPr>
        <w:pStyle w:val="BodyText"/>
        <w:spacing w:before="0" w:after="0" w:line="480" w:lineRule="auto"/>
        <w:ind w:firstLine="720"/>
        <w:rPr>
          <w:rFonts w:ascii="Courier New" w:hAnsi="Courier New"/>
        </w:rPr>
      </w:pPr>
      <w:r>
        <w:rPr>
          <w:rFonts w:ascii="Courier New" w:hAnsi="Courier New"/>
        </w:rPr>
        <w:t>A thick petroleum jelly is smeared into the fur around my eyes, and a piece of aluminum foil massaged into that to create at least an attempt at a seal.</w:t>
      </w:r>
    </w:p>
    <w:p w14:paraId="5B22A70A" w14:textId="77777777" w:rsidR="00287545" w:rsidRDefault="004259FA">
      <w:pPr>
        <w:pStyle w:val="BodyText"/>
        <w:spacing w:before="0" w:after="0" w:line="480" w:lineRule="auto"/>
        <w:ind w:firstLine="720"/>
        <w:rPr>
          <w:rFonts w:ascii="Courier New" w:hAnsi="Courier New"/>
        </w:rPr>
      </w:pPr>
      <w:r>
        <w:rPr>
          <w:rFonts w:ascii="Courier New" w:hAnsi="Courier New"/>
        </w:rPr>
        <w:t>Footsteps.</w:t>
      </w:r>
    </w:p>
    <w:p w14:paraId="5B6F0E4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 paw holds the foil in place. Another holds my muzzle down against a pillow in a sanitized paper pillowcase. A third, </w:t>
      </w:r>
      <w:proofErr w:type="gramStart"/>
      <w:r>
        <w:rPr>
          <w:rFonts w:ascii="Courier New" w:hAnsi="Courier New"/>
        </w:rPr>
        <w:t>more spindly</w:t>
      </w:r>
      <w:proofErr w:type="gramEnd"/>
      <w:r>
        <w:rPr>
          <w:rFonts w:ascii="Courier New" w:hAnsi="Courier New"/>
        </w:rPr>
        <w:t xml:space="preserve"> than the others, presses down on the side of my neck. Someone presses a rolled-up towel into my paws.</w:t>
      </w:r>
    </w:p>
    <w:p w14:paraId="4E840227" w14:textId="77777777" w:rsidR="00287545" w:rsidRDefault="004259FA">
      <w:pPr>
        <w:pStyle w:val="BodyText"/>
        <w:spacing w:before="0" w:after="0" w:line="480" w:lineRule="auto"/>
        <w:ind w:firstLine="720"/>
        <w:rPr>
          <w:rFonts w:ascii="Courier New" w:hAnsi="Courier New"/>
        </w:rPr>
      </w:pPr>
      <w:r>
        <w:rPr>
          <w:rFonts w:ascii="Courier New" w:hAnsi="Courier New"/>
        </w:rPr>
        <w:t>Murmuring.</w:t>
      </w:r>
    </w:p>
    <w:p w14:paraId="395360C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 rush, a clatter, and then pain as something presses against my cheek. I grit my teeth, clench the terrycloth in my paws, and let out a sort of gurgled moan. Someone's counting </w:t>
      </w:r>
      <w:r>
        <w:rPr>
          <w:rFonts w:ascii="Courier New" w:hAnsi="Courier New"/>
        </w:rPr>
        <w:lastRenderedPageBreak/>
        <w:t>down.</w:t>
      </w:r>
    </w:p>
    <w:p w14:paraId="4EB42DCC" w14:textId="77777777" w:rsidR="00287545" w:rsidRDefault="004259FA">
      <w:pPr>
        <w:pStyle w:val="BodyText"/>
        <w:spacing w:before="0" w:after="0" w:line="480" w:lineRule="auto"/>
        <w:ind w:firstLine="720"/>
        <w:rPr>
          <w:rFonts w:ascii="Courier New" w:hAnsi="Courier New"/>
        </w:rPr>
      </w:pPr>
      <w:r>
        <w:rPr>
          <w:rFonts w:ascii="Courier New" w:hAnsi="Courier New"/>
        </w:rPr>
        <w:t>The pain leads with cold, then turns searing, and then is lost in a labyrinthine landscape. Sere, white, a sun too bright to look at, and the smell of snow.</w:t>
      </w:r>
    </w:p>
    <w:p w14:paraId="714DC8D8" w14:textId="77777777" w:rsidR="00287545" w:rsidRDefault="004259FA">
      <w:pPr>
        <w:pStyle w:val="BodyText"/>
        <w:spacing w:before="0" w:after="0" w:line="480" w:lineRule="auto"/>
        <w:ind w:firstLine="720"/>
        <w:rPr>
          <w:rFonts w:ascii="Courier New" w:hAnsi="Courier New"/>
        </w:rPr>
      </w:pPr>
      <w:r>
        <w:rPr>
          <w:rFonts w:ascii="Courier New" w:hAnsi="Courier New"/>
        </w:rPr>
        <w:t>The countdown reaches zero, and the pressure against my face relaxes. That 'something' that was pressed against my cheek is lifted away, and someone murmurs dryly, "One down, five to go."</w:t>
      </w:r>
    </w:p>
    <w:p w14:paraId="501EE939" w14:textId="77777777" w:rsidR="00287545" w:rsidRDefault="004259FA">
      <w:pPr>
        <w:pStyle w:val="BodyText"/>
        <w:spacing w:before="0" w:after="0" w:line="480" w:lineRule="auto"/>
        <w:ind w:firstLine="720"/>
        <w:rPr>
          <w:rFonts w:ascii="Courier New" w:hAnsi="Courier New"/>
        </w:rPr>
      </w:pPr>
      <w:r>
        <w:rPr>
          <w:rFonts w:ascii="Courier New" w:hAnsi="Courier New"/>
        </w:rPr>
        <w:t>I spend the next half hour alternating between gasping for breath between each countdown and exploring that landscape. A tangled mess of chalk-white rocks, angular, thorny bushes with no leaves, lingering snow-scent, and a flute playing whistle-tones above it all.</w:t>
      </w:r>
    </w:p>
    <w:p w14:paraId="4CE61921" w14:textId="77777777" w:rsidR="00287545" w:rsidRDefault="004259FA">
      <w:pPr>
        <w:pStyle w:val="BodyText"/>
        <w:spacing w:before="0" w:after="0" w:line="480" w:lineRule="auto"/>
        <w:ind w:firstLine="720"/>
        <w:rPr>
          <w:rFonts w:ascii="Courier New" w:hAnsi="Courier New"/>
        </w:rPr>
      </w:pPr>
      <w:r>
        <w:rPr>
          <w:rFonts w:ascii="Courier New" w:hAnsi="Courier New"/>
        </w:rPr>
        <w:t>I'd never known how intricate pain could be.</w:t>
      </w:r>
    </w:p>
    <w:p w14:paraId="325EF6A2" w14:textId="77777777" w:rsidR="00287545" w:rsidRDefault="004259FA">
      <w:pPr>
        <w:pStyle w:val="BodyText"/>
        <w:spacing w:before="0" w:after="0" w:line="480" w:lineRule="auto"/>
        <w:ind w:firstLine="720"/>
        <w:rPr>
          <w:rFonts w:ascii="Courier New" w:hAnsi="Courier New"/>
        </w:rPr>
      </w:pPr>
      <w:r>
        <w:rPr>
          <w:rFonts w:ascii="Courier New" w:hAnsi="Courier New"/>
        </w:rPr>
        <w:t>After the last countdown is finished and I am allowed to sit up once more, I finally allow myself a simple, "Fuck."</w:t>
      </w:r>
    </w:p>
    <w:p w14:paraId="0028710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There's laughter as the foil is pried away from my gummed-up fur and I blink my eyes back into focus. There's the rat along with his accomplice, a weasel far taller than I, sitting on a stool with a kerchief keeping unkempt </w:t>
      </w:r>
      <w:proofErr w:type="spellStart"/>
      <w:r>
        <w:rPr>
          <w:rFonts w:ascii="Courier New" w:hAnsi="Courier New"/>
        </w:rPr>
        <w:t>headfur</w:t>
      </w:r>
      <w:proofErr w:type="spellEnd"/>
      <w:r>
        <w:rPr>
          <w:rFonts w:ascii="Courier New" w:hAnsi="Courier New"/>
        </w:rPr>
        <w:t xml:space="preserve"> out of his eyes. On the table by him, a short copper bar clamped into a </w:t>
      </w:r>
      <w:proofErr w:type="gramStart"/>
      <w:r>
        <w:rPr>
          <w:rFonts w:ascii="Courier New" w:hAnsi="Courier New"/>
        </w:rPr>
        <w:t>stainless steel</w:t>
      </w:r>
      <w:proofErr w:type="gramEnd"/>
      <w:r>
        <w:rPr>
          <w:rFonts w:ascii="Courier New" w:hAnsi="Courier New"/>
        </w:rPr>
        <w:t xml:space="preserve"> handle is still oozing tendrils of too-heavy fog.</w:t>
      </w:r>
    </w:p>
    <w:p w14:paraId="2A85F583"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w:t>
      </w:r>
      <w:r>
        <w:rPr>
          <w:rFonts w:ascii="Courier New" w:hAnsi="Courier New"/>
          <w:i/>
          <w:iCs/>
        </w:rPr>
        <w:t>Fuck,</w:t>
      </w:r>
      <w:r>
        <w:rPr>
          <w:rFonts w:ascii="Courier New" w:hAnsi="Courier New"/>
        </w:rPr>
        <w:t>" I say again.</w:t>
      </w:r>
    </w:p>
    <w:p w14:paraId="70286ABF" w14:textId="77777777" w:rsidR="00287545" w:rsidRDefault="004259FA">
      <w:pPr>
        <w:pStyle w:val="BodyText"/>
        <w:spacing w:before="0" w:after="0" w:line="480" w:lineRule="auto"/>
        <w:ind w:firstLine="720"/>
        <w:rPr>
          <w:rFonts w:ascii="Courier New" w:hAnsi="Courier New"/>
        </w:rPr>
      </w:pPr>
      <w:r>
        <w:rPr>
          <w:rFonts w:ascii="Courier New" w:hAnsi="Courier New"/>
        </w:rPr>
        <w:t>"Stings, huh?" The weasel grins, and I recognize his voice from the countdown.</w:t>
      </w:r>
    </w:p>
    <w:p w14:paraId="5994068A" w14:textId="77777777" w:rsidR="00287545" w:rsidRDefault="004259FA">
      <w:pPr>
        <w:pStyle w:val="BodyText"/>
        <w:spacing w:before="0" w:after="0" w:line="480" w:lineRule="auto"/>
        <w:ind w:firstLine="720"/>
        <w:rPr>
          <w:rFonts w:ascii="Courier New" w:hAnsi="Courier New"/>
        </w:rPr>
      </w:pPr>
      <w:r>
        <w:rPr>
          <w:rFonts w:ascii="Courier New" w:hAnsi="Courier New"/>
        </w:rPr>
        <w:t>"Uh...I guess." I try to smile, feeling cold-burnt skin pull at my cheeks, and the smile turns into a wince. "Bit of an understatement. What does it look like?"</w:t>
      </w:r>
    </w:p>
    <w:p w14:paraId="1ECBBE5E" w14:textId="77777777" w:rsidR="00287545" w:rsidRDefault="004259FA">
      <w:pPr>
        <w:pStyle w:val="BodyText"/>
        <w:spacing w:before="0" w:after="0" w:line="480" w:lineRule="auto"/>
        <w:ind w:firstLine="720"/>
        <w:rPr>
          <w:rFonts w:ascii="Courier New" w:hAnsi="Courier New"/>
        </w:rPr>
      </w:pPr>
      <w:r>
        <w:rPr>
          <w:rFonts w:ascii="Courier New" w:hAnsi="Courier New"/>
        </w:rPr>
        <w:t>The rat reaches to snag a mirror and hold it up to my face. Shaved cheeks--that much I'd seen--cutting fine brown fur almost down to the skin, and three bars on each cheek, radiating away from my whiskers toward the back of my head. The bars show up as patches of matted, crispy, burnt fur.</w:t>
      </w:r>
    </w:p>
    <w:p w14:paraId="0952D4A6" w14:textId="2567EE2C" w:rsidR="00287545" w:rsidRDefault="004259FA">
      <w:pPr>
        <w:pStyle w:val="BodyText"/>
        <w:spacing w:before="0" w:after="0" w:line="480" w:lineRule="auto"/>
        <w:ind w:firstLine="720"/>
        <w:rPr>
          <w:rFonts w:ascii="Courier New" w:hAnsi="Courier New"/>
        </w:rPr>
      </w:pPr>
      <w:r>
        <w:rPr>
          <w:rFonts w:ascii="Courier New" w:hAnsi="Courier New"/>
        </w:rPr>
        <w:t>"It'll turn white soon enough," the weasel says. He stretches out his arm and bunches up his sleeve, revealing simple coiling patterns of white fur amidst the brown of his fur. I'd seen it before in pictures (that being the reason I'd chosen this parlor</w:t>
      </w:r>
      <w:proofErr w:type="gramStart"/>
      <w:r>
        <w:rPr>
          <w:rFonts w:ascii="Courier New" w:hAnsi="Courier New"/>
        </w:rPr>
        <w:t>), but</w:t>
      </w:r>
      <w:proofErr w:type="gramEnd"/>
      <w:r>
        <w:rPr>
          <w:rFonts w:ascii="Courier New" w:hAnsi="Courier New"/>
        </w:rPr>
        <w:t xml:space="preserve"> seeing it</w:t>
      </w:r>
      <w:ins w:id="15" w:author="Madison Scott-Clary" w:date="2018-04-13T22:47:00Z">
        <w:r w:rsidR="009D3C23">
          <w:rPr>
            <w:rFonts w:ascii="Courier New" w:hAnsi="Courier New"/>
          </w:rPr>
          <w:t xml:space="preserve"> in</w:t>
        </w:r>
      </w:ins>
      <w:r>
        <w:rPr>
          <w:rFonts w:ascii="Courier New" w:hAnsi="Courier New"/>
        </w:rPr>
        <w:t xml:space="preserve"> person made me all the more eager for the fur on my cheeks to grow back.</w:t>
      </w:r>
    </w:p>
    <w:p w14:paraId="49B49622" w14:textId="77777777" w:rsidR="00287545" w:rsidRDefault="004259FA">
      <w:pPr>
        <w:pStyle w:val="BodyText"/>
        <w:spacing w:before="0" w:after="0" w:line="480" w:lineRule="auto"/>
        <w:ind w:firstLine="720"/>
        <w:rPr>
          <w:rFonts w:ascii="Courier New" w:hAnsi="Courier New"/>
        </w:rPr>
      </w:pPr>
      <w:r>
        <w:rPr>
          <w:rFonts w:ascii="Courier New" w:hAnsi="Courier New"/>
        </w:rPr>
        <w:t>"Now you just need some piercings." The rat laughs as I shake my head.</w:t>
      </w:r>
    </w:p>
    <w:p w14:paraId="2FF0682D" w14:textId="77777777" w:rsidR="00287545" w:rsidRDefault="004259FA">
      <w:pPr>
        <w:pStyle w:val="BodyText"/>
        <w:spacing w:before="0" w:after="0" w:line="480" w:lineRule="auto"/>
        <w:ind w:firstLine="720"/>
        <w:rPr>
          <w:rFonts w:ascii="Courier New" w:hAnsi="Courier New"/>
        </w:rPr>
      </w:pPr>
      <w:r>
        <w:rPr>
          <w:rFonts w:ascii="Courier New" w:hAnsi="Courier New"/>
        </w:rPr>
        <w:t>I pay in cash. They accept cards, but I had more than enough on hand.</w:t>
      </w:r>
    </w:p>
    <w:p w14:paraId="34D94750"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0E918E0D" w14:textId="77777777" w:rsidR="00287545" w:rsidRDefault="004259FA">
      <w:pPr>
        <w:pStyle w:val="Firstparagraph"/>
        <w:spacing w:line="480" w:lineRule="auto"/>
        <w:ind w:firstLine="720"/>
        <w:rPr>
          <w:rFonts w:ascii="Courier New" w:hAnsi="Courier New"/>
        </w:rPr>
      </w:pPr>
      <w:r>
        <w:rPr>
          <w:rFonts w:ascii="Courier New" w:hAnsi="Courier New"/>
        </w:rPr>
        <w:t xml:space="preserve">From the mod parlor, I head home to take care of the </w:t>
      </w:r>
      <w:r>
        <w:rPr>
          <w:rFonts w:ascii="Courier New" w:hAnsi="Courier New"/>
        </w:rPr>
        <w:lastRenderedPageBreak/>
        <w:t>apartment. All the stuff I need is already in the car, packed into a backpack and a suitcase. Nothing from in here, of course, this all has to stay. Still, it's good to make sure.</w:t>
      </w:r>
    </w:p>
    <w:p w14:paraId="01032ED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Everything's neat. Not too neat, of course, as I can't keep up with </w:t>
      </w:r>
      <w:proofErr w:type="spellStart"/>
      <w:r>
        <w:rPr>
          <w:rFonts w:ascii="Courier New" w:hAnsi="Courier New"/>
        </w:rPr>
        <w:t>Jarred's</w:t>
      </w:r>
      <w:proofErr w:type="spellEnd"/>
      <w:r>
        <w:rPr>
          <w:rFonts w:ascii="Courier New" w:hAnsi="Courier New"/>
        </w:rPr>
        <w:t xml:space="preserve"> standards, and he can't keep up with the rate I make things messy. Stuff's on shelves, dust free. Clothes are put away, but the hamper's overflowing. The kitchen's wiped clean, but there's a stack of plates and glasses in the dirty half of the sink.</w:t>
      </w:r>
    </w:p>
    <w:p w14:paraId="72299937" w14:textId="77777777" w:rsidR="00287545" w:rsidRDefault="004259FA">
      <w:pPr>
        <w:pStyle w:val="BodyText"/>
        <w:spacing w:before="0" w:after="0" w:line="480" w:lineRule="auto"/>
        <w:ind w:firstLine="720"/>
        <w:rPr>
          <w:rFonts w:ascii="Courier New" w:hAnsi="Courier New"/>
        </w:rPr>
      </w:pPr>
      <w:r>
        <w:rPr>
          <w:rFonts w:ascii="Courier New" w:hAnsi="Courier New"/>
        </w:rPr>
        <w:t>Poor Jarred. Ah well.</w:t>
      </w:r>
    </w:p>
    <w:p w14:paraId="40E7D761" w14:textId="77777777" w:rsidR="00287545" w:rsidRDefault="004259FA">
      <w:pPr>
        <w:pStyle w:val="BodyText"/>
        <w:spacing w:before="0" w:after="0" w:line="480" w:lineRule="auto"/>
        <w:ind w:firstLine="720"/>
        <w:rPr>
          <w:rFonts w:ascii="Courier New" w:hAnsi="Courier New"/>
        </w:rPr>
      </w:pPr>
      <w:r>
        <w:rPr>
          <w:rFonts w:ascii="Courier New" w:hAnsi="Courier New"/>
        </w:rPr>
        <w:t>Once my account of the house is done, I begin to dismantle the life I'd built up for myself. I unwind it in slow, circular passes of the apartment, starting from the ground up. I carefully destroy what I was.</w:t>
      </w:r>
    </w:p>
    <w:p w14:paraId="193E881F" w14:textId="77777777" w:rsidR="00287545" w:rsidRDefault="004259FA">
      <w:pPr>
        <w:pStyle w:val="BodyText"/>
        <w:spacing w:before="0" w:after="0" w:line="480" w:lineRule="auto"/>
        <w:ind w:firstLine="720"/>
        <w:rPr>
          <w:rFonts w:ascii="Courier New" w:hAnsi="Courier New"/>
        </w:rPr>
      </w:pPr>
      <w:r>
        <w:rPr>
          <w:rFonts w:ascii="Courier New" w:hAnsi="Courier New"/>
        </w:rPr>
        <w:t>I slowly untick a checklist, item by item, of the things that got me where I am, made me who I am.</w:t>
      </w:r>
    </w:p>
    <w:p w14:paraId="0EF8C59C" w14:textId="77777777" w:rsidR="00287545" w:rsidRDefault="004259FA">
      <w:pPr>
        <w:pStyle w:val="BodyText"/>
        <w:spacing w:before="0" w:after="0" w:line="480" w:lineRule="auto"/>
        <w:ind w:firstLine="720"/>
        <w:rPr>
          <w:rFonts w:ascii="Courier New" w:hAnsi="Courier New"/>
        </w:rPr>
      </w:pPr>
      <w:r>
        <w:rPr>
          <w:rFonts w:ascii="Courier New" w:hAnsi="Courier New"/>
        </w:rPr>
        <w:t>Drawers are tugged open and clothing strewn haphazardly about the floor. The bed sheets are pulled free of the mattress and shredded with my claws to look as though it was all done in haste.</w:t>
      </w:r>
    </w:p>
    <w:p w14:paraId="78C1BBEC" w14:textId="77777777" w:rsidR="00287545" w:rsidRDefault="004259FA">
      <w:pPr>
        <w:pStyle w:val="BodyText"/>
        <w:spacing w:before="0" w:after="0" w:line="480" w:lineRule="auto"/>
        <w:ind w:firstLine="720"/>
        <w:rPr>
          <w:rFonts w:ascii="Courier New" w:hAnsi="Courier New"/>
        </w:rPr>
      </w:pPr>
      <w:r>
        <w:rPr>
          <w:rFonts w:ascii="Courier New" w:hAnsi="Courier New"/>
        </w:rPr>
        <w:t>It's not. It's all careful. I have to be quiet for the neighbors, and I have to be deliberate for myself, even if it does feel like watching someone else work.</w:t>
      </w:r>
    </w:p>
    <w:p w14:paraId="3B534D29"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The mattress is thrown askew as though someone had been digging for cash beneath it. The bathroom is mostly left alone, but pill bottles are dumped in the sink, looking like someone was hunting for something more interesting than aspirin. The top shelf of the closet is ransacked, with shoes thrown on the floor and the contents of my jewelry box tucked away in a backpack, along with </w:t>
      </w:r>
      <w:proofErr w:type="spellStart"/>
      <w:r>
        <w:rPr>
          <w:rFonts w:ascii="Courier New" w:hAnsi="Courier New"/>
        </w:rPr>
        <w:t>Jarred's</w:t>
      </w:r>
      <w:proofErr w:type="spellEnd"/>
      <w:r>
        <w:rPr>
          <w:rFonts w:ascii="Courier New" w:hAnsi="Courier New"/>
        </w:rPr>
        <w:t xml:space="preserve"> nice watch. I didn't care for the stuff, but I knew a burglar would.</w:t>
      </w:r>
    </w:p>
    <w:p w14:paraId="05C404A0" w14:textId="77777777" w:rsidR="00287545" w:rsidRDefault="004259FA">
      <w:pPr>
        <w:pStyle w:val="BodyText"/>
        <w:spacing w:before="0" w:after="0" w:line="480" w:lineRule="auto"/>
        <w:ind w:firstLine="720"/>
        <w:rPr>
          <w:rFonts w:ascii="Courier New" w:hAnsi="Courier New"/>
        </w:rPr>
      </w:pPr>
      <w:r>
        <w:rPr>
          <w:rFonts w:ascii="Courier New" w:hAnsi="Courier New"/>
        </w:rPr>
        <w:t>The living room is more difficult. We have a TV, which a burglar would latch onto immediately. I'd planned for this, though, and the TV is set neatly by my door while I see to the rest of the room.</w:t>
      </w:r>
    </w:p>
    <w:p w14:paraId="4BF222B9" w14:textId="77777777" w:rsidR="00287545" w:rsidRDefault="004259FA">
      <w:pPr>
        <w:pStyle w:val="BodyText"/>
        <w:spacing w:before="0" w:after="0" w:line="480" w:lineRule="auto"/>
        <w:ind w:firstLine="720"/>
        <w:rPr>
          <w:rFonts w:ascii="Courier New" w:hAnsi="Courier New"/>
        </w:rPr>
      </w:pPr>
      <w:r>
        <w:rPr>
          <w:rFonts w:ascii="Courier New" w:hAnsi="Courier New"/>
        </w:rPr>
        <w:t>I tip over the speakers on their poles and scratch carefully crazed claw marks around their bases, a show of trying to detach them. They stay on the floor.</w:t>
      </w:r>
    </w:p>
    <w:p w14:paraId="232B00A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bookshelf is dismembered as quietly as I can manage. Books are pulled off in armloads and scattered around on the floor. One from every armful is bent and torn, my heart aching to do so. </w:t>
      </w:r>
      <w:proofErr w:type="gramStart"/>
      <w:r>
        <w:rPr>
          <w:rFonts w:ascii="Courier New" w:hAnsi="Courier New"/>
        </w:rPr>
        <w:t>A yearbook tweaks memories</w:t>
      </w:r>
      <w:proofErr w:type="gramEnd"/>
      <w:r>
        <w:rPr>
          <w:rFonts w:ascii="Courier New" w:hAnsi="Courier New"/>
        </w:rPr>
        <w:t xml:space="preserve"> and is discarded. Paintings are removed from their hooks and tossed on top of the books.</w:t>
      </w:r>
    </w:p>
    <w:p w14:paraId="43C5D526" w14:textId="77777777" w:rsidR="00287545" w:rsidRDefault="004259FA">
      <w:pPr>
        <w:pStyle w:val="BodyText"/>
        <w:spacing w:before="0" w:after="0" w:line="480" w:lineRule="auto"/>
        <w:ind w:firstLine="720"/>
        <w:rPr>
          <w:rFonts w:ascii="Courier New" w:hAnsi="Courier New"/>
        </w:rPr>
      </w:pPr>
      <w:r>
        <w:rPr>
          <w:rFonts w:ascii="Courier New" w:hAnsi="Courier New"/>
        </w:rPr>
        <w:t>The couch is shredded and exposed just as the bed had been. Nothing there, beneath those torn cushions.</w:t>
      </w:r>
    </w:p>
    <w:p w14:paraId="178EE6A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kitchen is next. I step quietly over the pile of books </w:t>
      </w:r>
      <w:r>
        <w:rPr>
          <w:rFonts w:ascii="Courier New" w:hAnsi="Courier New"/>
        </w:rPr>
        <w:lastRenderedPageBreak/>
        <w:t>and head on in. There's a cursory pass of the fridge and cabinets: pushing glasses and food to the sides to expose the backs of them. My concession to looking hasty is to put a glass in a plastic bag and crush it under my foot, then scatter the shards over the counter and onto the floor. A very careful 'whoops'.</w:t>
      </w:r>
    </w:p>
    <w:p w14:paraId="603351F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garage had been my </w:t>
      </w:r>
      <w:proofErr w:type="gramStart"/>
      <w:r>
        <w:rPr>
          <w:rFonts w:ascii="Courier New" w:hAnsi="Courier New"/>
        </w:rPr>
        <w:t>space, and</w:t>
      </w:r>
      <w:proofErr w:type="gramEnd"/>
      <w:r>
        <w:rPr>
          <w:rFonts w:ascii="Courier New" w:hAnsi="Courier New"/>
        </w:rPr>
        <w:t xml:space="preserve"> is the last to get torn down. We'd rented half a duplex and paid extra for the side with the attached garage, which I'd claimed for all of my painting stuff, but which was under constant threat of being slowly consumed by junk.</w:t>
      </w:r>
    </w:p>
    <w:p w14:paraId="2BDC142C" w14:textId="77777777" w:rsidR="00287545" w:rsidRDefault="004259FA">
      <w:pPr>
        <w:pStyle w:val="BodyText"/>
        <w:spacing w:before="0" w:after="0" w:line="480" w:lineRule="auto"/>
        <w:ind w:firstLine="720"/>
        <w:rPr>
          <w:rFonts w:ascii="Courier New" w:hAnsi="Courier New"/>
        </w:rPr>
      </w:pPr>
      <w:r>
        <w:rPr>
          <w:rFonts w:ascii="Courier New" w:hAnsi="Courier New"/>
        </w:rPr>
        <w:t>I eviscerate my old camping gear. I trusted Jarred to never pull himself away from his computer long enough to even consider camping. So much time at the keyboard, so little to spend elsewhere; so much time spent on him, so little on anyone else.</w:t>
      </w:r>
    </w:p>
    <w:p w14:paraId="34FEB29A" w14:textId="77777777" w:rsidR="00287545" w:rsidRDefault="004259FA">
      <w:pPr>
        <w:pStyle w:val="BodyText"/>
        <w:spacing w:before="0" w:after="0" w:line="480" w:lineRule="auto"/>
        <w:ind w:firstLine="720"/>
        <w:rPr>
          <w:rFonts w:ascii="Courier New" w:hAnsi="Courier New"/>
        </w:rPr>
      </w:pPr>
      <w:r>
        <w:rPr>
          <w:rFonts w:ascii="Courier New" w:hAnsi="Courier New"/>
        </w:rPr>
        <w:t>My easel is easy to deal with: I just tip it over. The rickety thing clatters to pieces just shy of the front bumper of the car. A sketch of a painting, burgundy on black, lands askew. Boxes containing old clothes are turned out. A clock is broken most carefully.</w:t>
      </w:r>
    </w:p>
    <w:p w14:paraId="2A1696E3" w14:textId="77777777" w:rsidR="00287545" w:rsidRDefault="004259FA">
      <w:pPr>
        <w:pStyle w:val="BodyText"/>
        <w:spacing w:before="0" w:after="0" w:line="480" w:lineRule="auto"/>
        <w:ind w:firstLine="720"/>
        <w:rPr>
          <w:rFonts w:ascii="Courier New" w:hAnsi="Courier New"/>
        </w:rPr>
      </w:pPr>
      <w:r>
        <w:rPr>
          <w:rFonts w:ascii="Courier New" w:hAnsi="Courier New"/>
        </w:rPr>
        <w:t>Jarred and I, we'd never hidden anything together, but I have to look thorough.</w:t>
      </w:r>
    </w:p>
    <w:p w14:paraId="3FA74D3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 my own, though, I'd hidden cash. Just shy of twenty </w:t>
      </w:r>
      <w:proofErr w:type="gramStart"/>
      <w:r>
        <w:rPr>
          <w:rFonts w:ascii="Courier New" w:hAnsi="Courier New"/>
        </w:rPr>
        <w:lastRenderedPageBreak/>
        <w:t>grand</w:t>
      </w:r>
      <w:proofErr w:type="gramEnd"/>
      <w:r>
        <w:rPr>
          <w:rFonts w:ascii="Courier New" w:hAnsi="Courier New"/>
        </w:rPr>
        <w:t xml:space="preserve"> in a locking cash box disguised as a two-quart thermos tucked firmly into my old backpacking gear in the mess of our garage.</w:t>
      </w:r>
    </w:p>
    <w:p w14:paraId="104B2801" w14:textId="77777777" w:rsidR="00287545" w:rsidRDefault="004259FA">
      <w:pPr>
        <w:pStyle w:val="BodyText"/>
        <w:spacing w:before="0" w:after="0" w:line="480" w:lineRule="auto"/>
        <w:ind w:firstLine="720"/>
        <w:rPr>
          <w:rFonts w:ascii="Courier New" w:hAnsi="Courier New"/>
        </w:rPr>
      </w:pPr>
      <w:r>
        <w:rPr>
          <w:rFonts w:ascii="Courier New" w:hAnsi="Courier New"/>
        </w:rPr>
        <w:t>Or it had been. Now it was tucked into the car, just behind the driver's seat.</w:t>
      </w:r>
    </w:p>
    <w:p w14:paraId="2E4A7818" w14:textId="77777777" w:rsidR="00287545" w:rsidRDefault="004259FA">
      <w:pPr>
        <w:pStyle w:val="BodyText"/>
        <w:spacing w:before="0" w:after="0" w:line="480" w:lineRule="auto"/>
        <w:ind w:firstLine="720"/>
        <w:rPr>
          <w:rFonts w:ascii="Courier New" w:hAnsi="Courier New"/>
        </w:rPr>
      </w:pPr>
      <w:r>
        <w:rPr>
          <w:rFonts w:ascii="Courier New" w:hAnsi="Courier New"/>
        </w:rPr>
        <w:t>My life isn't completely unwound. Not yet. But I'm getting there.</w:t>
      </w:r>
    </w:p>
    <w:p w14:paraId="79EE005D" w14:textId="77777777" w:rsidR="00287545" w:rsidRDefault="004259FA">
      <w:pPr>
        <w:pStyle w:val="BodyText"/>
        <w:spacing w:before="0" w:after="0" w:line="480" w:lineRule="auto"/>
        <w:ind w:firstLine="720"/>
        <w:rPr>
          <w:rFonts w:ascii="Courier New" w:hAnsi="Courier New"/>
        </w:rPr>
      </w:pPr>
      <w:r>
        <w:rPr>
          <w:rFonts w:ascii="Courier New" w:hAnsi="Courier New"/>
        </w:rPr>
        <w:t>I reach in the car and grab a bag of odds-and-ends fur sweepings. Little bits snagged here and there from shedding coworkers. Some from a grooming place. Even a bit from the mod shop's bin before I was shaved. I make a quick circle around the apartment, scattering fur on the most torn up bits</w:t>
      </w:r>
    </w:p>
    <w:p w14:paraId="3A90F336" w14:textId="77777777" w:rsidR="00287545" w:rsidRDefault="004259FA">
      <w:pPr>
        <w:pStyle w:val="BodyText"/>
        <w:spacing w:before="0" w:after="0" w:line="480" w:lineRule="auto"/>
        <w:ind w:firstLine="720"/>
        <w:rPr>
          <w:rFonts w:ascii="Courier New" w:hAnsi="Courier New"/>
        </w:rPr>
      </w:pPr>
      <w:r>
        <w:rPr>
          <w:rFonts w:ascii="Courier New" w:hAnsi="Courier New"/>
        </w:rPr>
        <w:t>I grab the TV on the way back to the garage--a flat screen thing that we only ever used for movies--and lay it down its back by the car. I give it a kick until it's squarely behind one of the front wheels.</w:t>
      </w:r>
    </w:p>
    <w:p w14:paraId="65CF292B"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Here we go.</w:t>
      </w:r>
    </w:p>
    <w:p w14:paraId="576B4C8F" w14:textId="77777777" w:rsidR="00287545" w:rsidRDefault="004259FA">
      <w:pPr>
        <w:pStyle w:val="BodyText"/>
        <w:spacing w:before="0" w:after="0" w:line="480" w:lineRule="auto"/>
        <w:ind w:firstLine="720"/>
        <w:rPr>
          <w:rFonts w:ascii="Courier New" w:hAnsi="Courier New"/>
        </w:rPr>
      </w:pPr>
      <w:r>
        <w:rPr>
          <w:rFonts w:ascii="Courier New" w:hAnsi="Courier New"/>
        </w:rPr>
        <w:t>I climb in the car and hit the button to open the garage.</w:t>
      </w:r>
    </w:p>
    <w:p w14:paraId="4A64E00B" w14:textId="77777777" w:rsidR="00287545" w:rsidRDefault="004259FA">
      <w:pPr>
        <w:pStyle w:val="BodyText"/>
        <w:spacing w:before="0" w:after="0" w:line="480" w:lineRule="auto"/>
        <w:ind w:firstLine="720"/>
        <w:rPr>
          <w:rFonts w:ascii="Courier New" w:hAnsi="Courier New"/>
        </w:rPr>
      </w:pPr>
      <w:r>
        <w:rPr>
          <w:rFonts w:ascii="Courier New" w:hAnsi="Courier New"/>
        </w:rPr>
        <w:t>When I reverse over the TV, there's a delightful crunch. I can't smile without my newly branded cheeks burning, so I breathe satisfaction out on a sigh.</w:t>
      </w:r>
    </w:p>
    <w:p w14:paraId="1AF3D486"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72CD9F2" w14:textId="77777777" w:rsidR="00287545" w:rsidRDefault="004259FA">
      <w:pPr>
        <w:pStyle w:val="Firstparagraph"/>
        <w:spacing w:line="480" w:lineRule="auto"/>
        <w:ind w:firstLine="720"/>
        <w:rPr>
          <w:rFonts w:ascii="Courier New" w:hAnsi="Courier New"/>
        </w:rPr>
      </w:pPr>
      <w:r>
        <w:rPr>
          <w:rFonts w:ascii="Courier New" w:hAnsi="Courier New"/>
        </w:rPr>
        <w:t xml:space="preserve">My paws ache all the way to Oregon. I had thought it would </w:t>
      </w:r>
      <w:r>
        <w:rPr>
          <w:rFonts w:ascii="Courier New" w:hAnsi="Courier New"/>
        </w:rPr>
        <w:lastRenderedPageBreak/>
        <w:t>be pretty easy to slash up the inside of my car before I abandoned it, but they were tougher than I had imagined. I'd managed to come out of the experience without breaking any claws, at least.</w:t>
      </w:r>
    </w:p>
    <w:p w14:paraId="2EB1D46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Once the seats had been shredded, I carefully cut my finger along the side and smeared blood along the </w:t>
      </w:r>
      <w:proofErr w:type="spellStart"/>
      <w:r>
        <w:rPr>
          <w:rFonts w:ascii="Courier New" w:hAnsi="Courier New"/>
        </w:rPr>
        <w:t>clawmarks</w:t>
      </w:r>
      <w:proofErr w:type="spellEnd"/>
      <w:r>
        <w:rPr>
          <w:rFonts w:ascii="Courier New" w:hAnsi="Courier New"/>
        </w:rPr>
        <w:t>. The car was trashed as I rolled it into a ditch. There was a tiny forest there, with crumpled cans and paper wrappers mixed in with the fallen leaves. After thinking for a moment, I squeezed out a few more drops of blood onto that garbage.</w:t>
      </w:r>
    </w:p>
    <w:p w14:paraId="772E7C29" w14:textId="77777777" w:rsidR="00287545" w:rsidRDefault="004259FA">
      <w:pPr>
        <w:pStyle w:val="BodyText"/>
        <w:spacing w:before="0" w:after="0" w:line="480" w:lineRule="auto"/>
        <w:ind w:firstLine="720"/>
        <w:rPr>
          <w:rFonts w:ascii="Courier New" w:hAnsi="Courier New"/>
        </w:rPr>
      </w:pPr>
      <w:r>
        <w:rPr>
          <w:rFonts w:ascii="Courier New" w:hAnsi="Courier New"/>
        </w:rPr>
        <w:t>The bus driver had greeted me with the tired acknowledgement of a fox who had seen much worse than a sloppily dressed weasel with newly branded cheeks.</w:t>
      </w:r>
    </w:p>
    <w:p w14:paraId="4D5E1DB1" w14:textId="77777777" w:rsidR="00287545" w:rsidRDefault="004259FA">
      <w:pPr>
        <w:pStyle w:val="BodyText"/>
        <w:spacing w:before="0" w:after="0" w:line="480" w:lineRule="auto"/>
        <w:ind w:firstLine="720"/>
        <w:rPr>
          <w:rFonts w:ascii="Courier New" w:hAnsi="Courier New"/>
        </w:rPr>
      </w:pPr>
      <w:r>
        <w:rPr>
          <w:rFonts w:ascii="Courier New" w:hAnsi="Courier New"/>
        </w:rPr>
        <w:t>I'd never been on a long-distance bus trip. Jarred and I had never been wealthy, never higher than lower-middle class, and this wasn't helped by me pretending to make fifteen-hundred less than I actually did a month. A cross-country bus trip is unthinkable when you can fly, when you have a car.</w:t>
      </w:r>
    </w:p>
    <w:p w14:paraId="2EA5DF40" w14:textId="77777777" w:rsidR="00287545" w:rsidRDefault="004259FA">
      <w:pPr>
        <w:pStyle w:val="BodyText"/>
        <w:spacing w:before="0" w:after="0" w:line="480" w:lineRule="auto"/>
        <w:ind w:firstLine="720"/>
        <w:rPr>
          <w:rFonts w:ascii="Courier New" w:hAnsi="Courier New"/>
        </w:rPr>
      </w:pPr>
      <w:r>
        <w:rPr>
          <w:rFonts w:ascii="Courier New" w:hAnsi="Courier New"/>
        </w:rPr>
        <w:t>But you can buy bus tickets with cash.</w:t>
      </w:r>
    </w:p>
    <w:p w14:paraId="2C726CD3" w14:textId="77777777" w:rsidR="00287545" w:rsidRDefault="004259FA">
      <w:pPr>
        <w:pStyle w:val="BodyText"/>
        <w:spacing w:before="0" w:after="0" w:line="480" w:lineRule="auto"/>
        <w:ind w:firstLine="720"/>
        <w:rPr>
          <w:rFonts w:ascii="Courier New" w:hAnsi="Courier New"/>
        </w:rPr>
      </w:pPr>
      <w:r>
        <w:rPr>
          <w:rFonts w:ascii="Courier New" w:hAnsi="Courier New"/>
        </w:rPr>
        <w:t>The seat is cramped. About what I'd expected, to be honest, but I wasn't prepared for this quite as much as I thought. No one sits next to me, but I still felt hemmed in on every side. I tell myself to just enjoy myself, enjoy this new life. This non-</w:t>
      </w:r>
      <w:r>
        <w:rPr>
          <w:rFonts w:ascii="Courier New" w:hAnsi="Courier New"/>
        </w:rPr>
        <w:lastRenderedPageBreak/>
        <w:t>life. This life without history.</w:t>
      </w:r>
    </w:p>
    <w:p w14:paraId="3CC5949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Hard to do when you </w:t>
      </w:r>
      <w:proofErr w:type="gramStart"/>
      <w:r>
        <w:rPr>
          <w:rFonts w:ascii="Courier New" w:hAnsi="Courier New"/>
        </w:rPr>
        <w:t>bumping</w:t>
      </w:r>
      <w:proofErr w:type="gramEnd"/>
      <w:r>
        <w:rPr>
          <w:rFonts w:ascii="Courier New" w:hAnsi="Courier New"/>
        </w:rPr>
        <w:t xml:space="preserve"> down the road at sixty-five and no faster.</w:t>
      </w:r>
    </w:p>
    <w:p w14:paraId="02E18E8B" w14:textId="77777777" w:rsidR="00287545" w:rsidRDefault="004259FA">
      <w:pPr>
        <w:pStyle w:val="BodyText"/>
        <w:spacing w:before="0" w:after="0" w:line="480" w:lineRule="auto"/>
        <w:ind w:firstLine="720"/>
        <w:rPr>
          <w:rFonts w:ascii="Courier New" w:hAnsi="Courier New"/>
        </w:rPr>
      </w:pPr>
      <w:r>
        <w:rPr>
          <w:rFonts w:ascii="Courier New" w:hAnsi="Courier New"/>
        </w:rPr>
        <w:t>I use the toilet as little as possible.</w:t>
      </w:r>
    </w:p>
    <w:p w14:paraId="2226146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9E8BBB0" w14:textId="77777777" w:rsidR="00287545" w:rsidRDefault="004259FA">
      <w:pPr>
        <w:pStyle w:val="Firstparagraph"/>
        <w:spacing w:line="480" w:lineRule="auto"/>
        <w:ind w:firstLine="720"/>
        <w:rPr>
          <w:rFonts w:ascii="Courier New" w:hAnsi="Courier New"/>
        </w:rPr>
      </w:pPr>
      <w:r>
        <w:rPr>
          <w:rFonts w:ascii="Courier New" w:hAnsi="Courier New"/>
        </w:rPr>
        <w:t>I have made a huge mistake.</w:t>
      </w:r>
    </w:p>
    <w:p w14:paraId="60750F60" w14:textId="77777777" w:rsidR="00287545" w:rsidRDefault="004259FA">
      <w:pPr>
        <w:pStyle w:val="BodyText"/>
        <w:spacing w:before="0" w:after="0" w:line="480" w:lineRule="auto"/>
        <w:ind w:firstLine="720"/>
        <w:rPr>
          <w:rFonts w:ascii="Courier New" w:hAnsi="Courier New"/>
        </w:rPr>
      </w:pPr>
      <w:r>
        <w:rPr>
          <w:rFonts w:ascii="Courier New" w:hAnsi="Courier New"/>
        </w:rPr>
        <w:t>If I were a smarter lady, I would've spent more energy figuring out what to do once I got here than what I spent on that hour of unwinding my previous life.</w:t>
      </w:r>
    </w:p>
    <w:p w14:paraId="05DBB7C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can stay here, of course. There's a long-stay hotel that doesn't side-eye my cash too much, and there's a little kitchenette in the room with a </w:t>
      </w:r>
      <w:proofErr w:type="gramStart"/>
      <w:r>
        <w:rPr>
          <w:rFonts w:ascii="Courier New" w:hAnsi="Courier New"/>
        </w:rPr>
        <w:t>two burner</w:t>
      </w:r>
      <w:proofErr w:type="gramEnd"/>
      <w:r>
        <w:rPr>
          <w:rFonts w:ascii="Courier New" w:hAnsi="Courier New"/>
        </w:rPr>
        <w:t xml:space="preserve"> stove that's plenty for cooking for myself. Getting groceries with cash is as easy as expected.</w:t>
      </w:r>
    </w:p>
    <w:p w14:paraId="5927432F"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52494AC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If I were a smarter lady, </w:t>
      </w:r>
      <w:proofErr w:type="spellStart"/>
      <w:r>
        <w:rPr>
          <w:rFonts w:ascii="Courier New" w:hAnsi="Courier New"/>
        </w:rPr>
        <w:t>I'd've</w:t>
      </w:r>
      <w:proofErr w:type="spellEnd"/>
      <w:r>
        <w:rPr>
          <w:rFonts w:ascii="Courier New" w:hAnsi="Courier New"/>
        </w:rPr>
        <w:t xml:space="preserve"> changed my name before leaving, keeping it a secret from Jarred as best as possible...but even that isn't smart. That would've tipped off investigators immediately. "Weasel changes name, weasels out of debt." I can only imagine the headlines once I was caught.</w:t>
      </w:r>
    </w:p>
    <w:p w14:paraId="60C57812"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129C3FF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I'm educated and all. I was a fantastic accountant, and it felt awesome to be one of the few who actually uses her college </w:t>
      </w:r>
      <w:r>
        <w:rPr>
          <w:rFonts w:ascii="Courier New" w:hAnsi="Courier New"/>
        </w:rPr>
        <w:lastRenderedPageBreak/>
        <w:t xml:space="preserve">degree for what she does for a living and </w:t>
      </w:r>
      <w:r>
        <w:rPr>
          <w:rFonts w:ascii="Courier New" w:hAnsi="Courier New"/>
          <w:i/>
          <w:iCs/>
        </w:rPr>
        <w:t>enjoys it</w:t>
      </w:r>
      <w:r>
        <w:rPr>
          <w:rFonts w:ascii="Courier New" w:hAnsi="Courier New"/>
        </w:rPr>
        <w:t>. I worked for a few CPA offices and was on the short track to moving up at the last one. I'm fantastic with numbers, which is why I thought I had this all set.</w:t>
      </w:r>
    </w:p>
    <w:p w14:paraId="0F4E3F5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But I just </w:t>
      </w:r>
      <w:r>
        <w:rPr>
          <w:rFonts w:ascii="Courier New" w:hAnsi="Courier New"/>
          <w:i/>
          <w:iCs/>
        </w:rPr>
        <w:t>can't get a job.</w:t>
      </w:r>
    </w:p>
    <w:p w14:paraId="47DFF1CC" w14:textId="77777777" w:rsidR="00287545" w:rsidRDefault="004259FA">
      <w:pPr>
        <w:pStyle w:val="BodyText"/>
        <w:spacing w:before="0" w:after="0" w:line="480" w:lineRule="auto"/>
        <w:ind w:firstLine="720"/>
        <w:rPr>
          <w:rFonts w:ascii="Courier New" w:hAnsi="Courier New"/>
        </w:rPr>
      </w:pPr>
      <w:r>
        <w:rPr>
          <w:rFonts w:ascii="Courier New" w:hAnsi="Courier New"/>
        </w:rPr>
        <w:t>No one is going to hire an accountant with no name. With no history, no verified skills, no bank account, no credit, no social security number. No one is going to hire even the smartest weasel to run numbers if that weasel doesn't legally exist--or is at least trying not to.</w:t>
      </w:r>
    </w:p>
    <w:p w14:paraId="754C041C" w14:textId="77777777" w:rsidR="00287545" w:rsidRDefault="004259FA">
      <w:pPr>
        <w:pStyle w:val="BodyText"/>
        <w:spacing w:before="0" w:after="0" w:line="480" w:lineRule="auto"/>
        <w:ind w:firstLine="720"/>
        <w:rPr>
          <w:rFonts w:ascii="Courier New" w:hAnsi="Courier New"/>
        </w:rPr>
      </w:pPr>
      <w:r>
        <w:rPr>
          <w:rFonts w:ascii="Courier New" w:hAnsi="Courier New"/>
        </w:rPr>
        <w:t>Fuck.</w:t>
      </w:r>
    </w:p>
    <w:p w14:paraId="0046A0AF" w14:textId="62F26F82" w:rsidR="00287545" w:rsidRDefault="004259FA">
      <w:pPr>
        <w:pStyle w:val="BodyText"/>
        <w:spacing w:before="0" w:after="0" w:line="480" w:lineRule="auto"/>
        <w:ind w:firstLine="720"/>
        <w:rPr>
          <w:rFonts w:ascii="Courier New" w:hAnsi="Courier New"/>
        </w:rPr>
      </w:pPr>
      <w:r>
        <w:rPr>
          <w:rFonts w:ascii="Courier New" w:hAnsi="Courier New"/>
        </w:rPr>
        <w:t>I can't get a job, I can't rent a place</w:t>
      </w:r>
      <w:del w:id="16" w:author="Madison Scott-Clary" w:date="2018-04-12T21:51:00Z">
        <w:r w:rsidDel="00656E8B">
          <w:rPr>
            <w:rFonts w:ascii="Courier New" w:hAnsi="Courier New"/>
          </w:rPr>
          <w:delText>, I can't use any of my credit cards</w:delText>
        </w:r>
      </w:del>
      <w:r>
        <w:rPr>
          <w:rFonts w:ascii="Courier New" w:hAnsi="Courier New"/>
        </w:rPr>
        <w:t>, I can't open another bank account. I can't even change my name, since that would mean engaging with my old identity, the one I'd tried to kill.</w:t>
      </w:r>
    </w:p>
    <w:p w14:paraId="308F0C74"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7ADD7E6D" w14:textId="77777777" w:rsidR="00287545" w:rsidRDefault="004259FA">
      <w:pPr>
        <w:pStyle w:val="BodyText"/>
        <w:spacing w:before="0" w:after="0" w:line="480" w:lineRule="auto"/>
        <w:ind w:firstLine="720"/>
        <w:rPr>
          <w:rFonts w:ascii="Courier New" w:hAnsi="Courier New"/>
        </w:rPr>
      </w:pPr>
      <w:r>
        <w:rPr>
          <w:rFonts w:ascii="Courier New" w:hAnsi="Courier New"/>
        </w:rPr>
        <w:t>I can live here for a while. I ran the math on my recently-purchased calculator (cell phone was back in the car, of course--no more 'net for me, much as I can help it), and I can live here for maybe a year and a half. Longer, if I find a cheaper long-stay. At least I have time to try and fix this.</w:t>
      </w:r>
    </w:p>
    <w:p w14:paraId="1E48245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50A70A7A" w14:textId="77777777" w:rsidR="00287545" w:rsidRDefault="004259FA">
      <w:pPr>
        <w:pStyle w:val="Firstparagraph"/>
        <w:spacing w:line="480" w:lineRule="auto"/>
        <w:ind w:firstLine="720"/>
        <w:rPr>
          <w:rFonts w:ascii="Courier New" w:hAnsi="Courier New"/>
        </w:rPr>
      </w:pPr>
      <w:r>
        <w:rPr>
          <w:rFonts w:ascii="Courier New" w:hAnsi="Courier New"/>
        </w:rPr>
        <w:t xml:space="preserve">The proprietor, Adam, and I have been getting on </w:t>
      </w:r>
      <w:r>
        <w:rPr>
          <w:rFonts w:ascii="Courier New" w:hAnsi="Courier New"/>
        </w:rPr>
        <w:lastRenderedPageBreak/>
        <w:t>surprisingly well.</w:t>
      </w:r>
    </w:p>
    <w:p w14:paraId="3349C13D" w14:textId="77777777" w:rsidR="00287545" w:rsidRDefault="004259FA">
      <w:pPr>
        <w:pStyle w:val="BodyText"/>
        <w:spacing w:before="0" w:after="0" w:line="480" w:lineRule="auto"/>
        <w:ind w:firstLine="720"/>
        <w:rPr>
          <w:rFonts w:ascii="Courier New" w:hAnsi="Courier New"/>
        </w:rPr>
      </w:pPr>
      <w:r>
        <w:rPr>
          <w:rFonts w:ascii="Courier New" w:hAnsi="Courier New"/>
        </w:rPr>
        <w:t>He's a good guy, which I hadn't picked up on at first. I'd taken his silence while handing over my key with only cash to show as standoffishness. There was certainly an element of caution to it, but he's also just a quiet guy.</w:t>
      </w:r>
    </w:p>
    <w:p w14:paraId="2F870F9D" w14:textId="77777777" w:rsidR="00287545" w:rsidRDefault="004259FA">
      <w:pPr>
        <w:pStyle w:val="BodyText"/>
        <w:spacing w:before="0" w:after="0" w:line="480" w:lineRule="auto"/>
        <w:ind w:firstLine="720"/>
        <w:rPr>
          <w:rFonts w:ascii="Courier New" w:hAnsi="Courier New"/>
        </w:rPr>
      </w:pPr>
      <w:r>
        <w:rPr>
          <w:rFonts w:ascii="Courier New" w:hAnsi="Courier New"/>
        </w:rPr>
        <w:t>We exchanged nods daily for the first two weeks I lived here, then simple pleasantries for the next two. He came off as soft spoken out of being content with where he was in life, and as far as I could tell, he was.</w:t>
      </w:r>
    </w:p>
    <w:p w14:paraId="6B6EB454" w14:textId="77777777" w:rsidR="00287545" w:rsidRDefault="004259FA">
      <w:pPr>
        <w:pStyle w:val="BodyText"/>
        <w:spacing w:before="0" w:after="0" w:line="480" w:lineRule="auto"/>
        <w:ind w:firstLine="720"/>
        <w:rPr>
          <w:rFonts w:ascii="Courier New" w:hAnsi="Courier New"/>
        </w:rPr>
      </w:pPr>
      <w:r>
        <w:rPr>
          <w:rFonts w:ascii="Courier New" w:hAnsi="Courier New"/>
        </w:rPr>
        <w:t>A week or so into my second month staying in that little studio, and he's invited me over to the patio behind the office (which I suppose is also his home) to discuss arrangements for the future.</w:t>
      </w:r>
    </w:p>
    <w:p w14:paraId="1108E07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"Discussing arrangements", however, has turned into sharing half a bottle of rum while sitting in deck chairs. The rum's </w:t>
      </w:r>
      <w:proofErr w:type="gramStart"/>
      <w:r>
        <w:rPr>
          <w:rFonts w:ascii="Courier New" w:hAnsi="Courier New"/>
        </w:rPr>
        <w:t>fantastic, but</w:t>
      </w:r>
      <w:proofErr w:type="gramEnd"/>
      <w:r>
        <w:rPr>
          <w:rFonts w:ascii="Courier New" w:hAnsi="Courier New"/>
        </w:rPr>
        <w:t xml:space="preserve"> comes out of a vodka bottle. The glasses are half-pint canning jars.</w:t>
      </w:r>
    </w:p>
    <w:p w14:paraId="1C9923DB" w14:textId="77777777" w:rsidR="00287545" w:rsidRDefault="004259FA">
      <w:pPr>
        <w:pStyle w:val="BodyText"/>
        <w:spacing w:before="0" w:after="0" w:line="480" w:lineRule="auto"/>
        <w:ind w:firstLine="720"/>
        <w:rPr>
          <w:rFonts w:ascii="Courier New" w:hAnsi="Courier New"/>
        </w:rPr>
      </w:pPr>
      <w:r>
        <w:rPr>
          <w:rFonts w:ascii="Courier New" w:hAnsi="Courier New"/>
        </w:rPr>
        <w:t>I can't decide if it's hipster or hippie, but the more I drink, the less it seems to matter.</w:t>
      </w:r>
    </w:p>
    <w:p w14:paraId="3A01597B" w14:textId="77777777" w:rsidR="00287545" w:rsidRDefault="004259FA">
      <w:pPr>
        <w:pStyle w:val="BodyText"/>
        <w:spacing w:before="0" w:after="0" w:line="480" w:lineRule="auto"/>
        <w:ind w:firstLine="720"/>
        <w:rPr>
          <w:rFonts w:ascii="Courier New" w:hAnsi="Courier New"/>
        </w:rPr>
      </w:pPr>
      <w:r>
        <w:rPr>
          <w:rFonts w:ascii="Courier New" w:hAnsi="Courier New"/>
        </w:rPr>
        <w:t>"So." A pause to toss another cube of ice in his jar along with another inch of rum. "Why you out here?"</w:t>
      </w:r>
    </w:p>
    <w:p w14:paraId="60D2A41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hesitate and swirl my own glass around, letting the melting ice water down the rum. It's definitely </w:t>
      </w:r>
      <w:proofErr w:type="spellStart"/>
      <w:r>
        <w:rPr>
          <w:rFonts w:ascii="Courier New" w:hAnsi="Courier New"/>
        </w:rPr>
        <w:t>overproof</w:t>
      </w:r>
      <w:proofErr w:type="spellEnd"/>
      <w:r>
        <w:rPr>
          <w:rFonts w:ascii="Courier New" w:hAnsi="Courier New"/>
        </w:rPr>
        <w:t xml:space="preserve">, and </w:t>
      </w:r>
      <w:r>
        <w:rPr>
          <w:rFonts w:ascii="Courier New" w:hAnsi="Courier New"/>
        </w:rPr>
        <w:lastRenderedPageBreak/>
        <w:t>almost certainly homemade. "Needed out of where I was, I guess."</w:t>
      </w:r>
    </w:p>
    <w:p w14:paraId="0BEEE3F9" w14:textId="77777777" w:rsidR="00287545" w:rsidRDefault="004259FA">
      <w:pPr>
        <w:pStyle w:val="BodyText"/>
        <w:spacing w:before="0" w:after="0" w:line="480" w:lineRule="auto"/>
        <w:ind w:firstLine="720"/>
        <w:rPr>
          <w:rFonts w:ascii="Courier New" w:hAnsi="Courier New"/>
        </w:rPr>
      </w:pPr>
      <w:r>
        <w:rPr>
          <w:rFonts w:ascii="Courier New" w:hAnsi="Courier New"/>
        </w:rPr>
        <w:t>He does that thing--the thing that rat at the mod shop had done--where he simply waits in silence. There's no shared glances, and the silence is comfortable, but also expectant. Maybe that's a thing that people who are happy can do.</w:t>
      </w:r>
    </w:p>
    <w:p w14:paraId="66AC8F76" w14:textId="77777777" w:rsidR="00287545" w:rsidRDefault="004259FA">
      <w:pPr>
        <w:pStyle w:val="BodyText"/>
        <w:spacing w:before="0" w:after="0" w:line="480" w:lineRule="auto"/>
        <w:ind w:firstLine="720"/>
        <w:rPr>
          <w:rFonts w:ascii="Courier New" w:hAnsi="Courier New"/>
        </w:rPr>
      </w:pPr>
      <w:r>
        <w:rPr>
          <w:rFonts w:ascii="Courier New" w:hAnsi="Courier New"/>
        </w:rPr>
        <w:t>"I needed out of that life, I guess. I packed my stuff and left without a word."</w:t>
      </w:r>
    </w:p>
    <w:p w14:paraId="0508911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"You seem like you </w:t>
      </w:r>
      <w:proofErr w:type="spellStart"/>
      <w:r>
        <w:rPr>
          <w:rFonts w:ascii="Courier New" w:hAnsi="Courier New"/>
        </w:rPr>
        <w:t>ain't</w:t>
      </w:r>
      <w:proofErr w:type="spellEnd"/>
      <w:r>
        <w:rPr>
          <w:rFonts w:ascii="Courier New" w:hAnsi="Courier New"/>
        </w:rPr>
        <w:t xml:space="preserve"> hurting for cash," he says.</w:t>
      </w:r>
    </w:p>
    <w:p w14:paraId="34B1DB92" w14:textId="77777777" w:rsidR="00287545" w:rsidRDefault="004259FA">
      <w:pPr>
        <w:pStyle w:val="BodyText"/>
        <w:spacing w:before="0" w:after="0" w:line="480" w:lineRule="auto"/>
        <w:ind w:firstLine="720"/>
        <w:rPr>
          <w:rFonts w:ascii="Courier New" w:hAnsi="Courier New"/>
        </w:rPr>
      </w:pPr>
      <w:r>
        <w:rPr>
          <w:rFonts w:ascii="Courier New" w:hAnsi="Courier New"/>
        </w:rPr>
        <w:t>"Well, no. I brought along enough to live out here for a while."</w:t>
      </w:r>
    </w:p>
    <w:p w14:paraId="264131D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"Mm." He looks at me over the rim of his glass as he sips at his rum. Otter expressions, I'm discovering, are close to weasel ones, but use the whiskers more. The look isn't exactly crafty, but getting close, as he continues, "Problem with cash is no collateral. </w:t>
      </w:r>
      <w:proofErr w:type="spellStart"/>
      <w:r>
        <w:rPr>
          <w:rFonts w:ascii="Courier New" w:hAnsi="Courier New"/>
        </w:rPr>
        <w:t>S'why</w:t>
      </w:r>
      <w:proofErr w:type="spellEnd"/>
      <w:r>
        <w:rPr>
          <w:rFonts w:ascii="Courier New" w:hAnsi="Courier New"/>
        </w:rPr>
        <w:t xml:space="preserve"> I charge you up front."</w:t>
      </w:r>
    </w:p>
    <w:p w14:paraId="2E2157ED" w14:textId="77777777" w:rsidR="00287545" w:rsidRDefault="004259FA">
      <w:pPr>
        <w:pStyle w:val="BodyText"/>
        <w:spacing w:before="0" w:after="0" w:line="480" w:lineRule="auto"/>
        <w:ind w:firstLine="720"/>
        <w:rPr>
          <w:rFonts w:ascii="Courier New" w:hAnsi="Courier New"/>
        </w:rPr>
      </w:pPr>
      <w:r>
        <w:rPr>
          <w:rFonts w:ascii="Courier New" w:hAnsi="Courier New"/>
        </w:rPr>
        <w:t>I nod. It tallies.</w:t>
      </w:r>
    </w:p>
    <w:p w14:paraId="5036E4A1" w14:textId="77777777" w:rsidR="00287545" w:rsidRDefault="004259FA">
      <w:pPr>
        <w:pStyle w:val="BodyText"/>
        <w:spacing w:before="0" w:after="0" w:line="480" w:lineRule="auto"/>
        <w:ind w:firstLine="720"/>
        <w:rPr>
          <w:rFonts w:ascii="Courier New" w:hAnsi="Courier New"/>
        </w:rPr>
      </w:pPr>
      <w:r>
        <w:rPr>
          <w:rFonts w:ascii="Courier New" w:hAnsi="Courier New"/>
        </w:rPr>
        <w:t>"But you seem straight."</w:t>
      </w:r>
    </w:p>
    <w:p w14:paraId="64EDE3E8" w14:textId="77777777" w:rsidR="00287545" w:rsidRDefault="004259FA">
      <w:pPr>
        <w:pStyle w:val="BodyText"/>
        <w:spacing w:before="0" w:after="0" w:line="480" w:lineRule="auto"/>
        <w:ind w:firstLine="720"/>
        <w:rPr>
          <w:rFonts w:ascii="Courier New" w:hAnsi="Courier New"/>
        </w:rPr>
      </w:pPr>
      <w:r>
        <w:rPr>
          <w:rFonts w:ascii="Courier New" w:hAnsi="Courier New"/>
        </w:rPr>
        <w:t>"Straight?" A smile tugs at the healing brands on my cheeks. They're starting to come in white.</w:t>
      </w:r>
    </w:p>
    <w:p w14:paraId="154D18F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 laughs, "I </w:t>
      </w:r>
      <w:proofErr w:type="spellStart"/>
      <w:r>
        <w:rPr>
          <w:rFonts w:ascii="Courier New" w:hAnsi="Courier New"/>
        </w:rPr>
        <w:t>ain't</w:t>
      </w:r>
      <w:proofErr w:type="spellEnd"/>
      <w:r>
        <w:rPr>
          <w:rFonts w:ascii="Courier New" w:hAnsi="Courier New"/>
        </w:rPr>
        <w:t xml:space="preserve"> making a pass at you, don't worry. Sex </w:t>
      </w:r>
      <w:proofErr w:type="spellStart"/>
      <w:r>
        <w:rPr>
          <w:rFonts w:ascii="Courier New" w:hAnsi="Courier New"/>
        </w:rPr>
        <w:t>ain't</w:t>
      </w:r>
      <w:proofErr w:type="spellEnd"/>
      <w:r>
        <w:rPr>
          <w:rFonts w:ascii="Courier New" w:hAnsi="Courier New"/>
        </w:rPr>
        <w:t xml:space="preserve"> a thing 'round here. Not for me, at least. Hell, maybe you like girls too. Not my business." He copies my swirl and we both enjoy the pleasant clinking of ice against glass. "No, I mean </w:t>
      </w:r>
      <w:r>
        <w:rPr>
          <w:rFonts w:ascii="Courier New" w:hAnsi="Courier New"/>
        </w:rPr>
        <w:lastRenderedPageBreak/>
        <w:t xml:space="preserve">straight. You're a good lady. You're out here to get away, you say, and I trust that's all you're doing. No thieving, no running, you </w:t>
      </w:r>
      <w:proofErr w:type="spellStart"/>
      <w:r>
        <w:rPr>
          <w:rFonts w:ascii="Courier New" w:hAnsi="Courier New"/>
        </w:rPr>
        <w:t>ain't</w:t>
      </w:r>
      <w:proofErr w:type="spellEnd"/>
      <w:r>
        <w:rPr>
          <w:rFonts w:ascii="Courier New" w:hAnsi="Courier New"/>
        </w:rPr>
        <w:t xml:space="preserve"> in trouble."</w:t>
      </w:r>
    </w:p>
    <w:p w14:paraId="49C2B156" w14:textId="77777777" w:rsidR="00287545" w:rsidRDefault="004259FA">
      <w:pPr>
        <w:pStyle w:val="BodyText"/>
        <w:spacing w:before="0" w:after="0" w:line="480" w:lineRule="auto"/>
        <w:ind w:firstLine="720"/>
        <w:rPr>
          <w:rFonts w:ascii="Courier New" w:hAnsi="Courier New"/>
        </w:rPr>
      </w:pPr>
      <w:r>
        <w:rPr>
          <w:rFonts w:ascii="Courier New" w:hAnsi="Courier New"/>
        </w:rPr>
        <w:t>I settle back into the deck chair and attempt to use that 'silence' technique I keep running into. He just grins.</w:t>
      </w:r>
    </w:p>
    <w:p w14:paraId="4D1A1DA3"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what I'm asking is this. That number I said before?" He gestures behind himself, as though that's where the past is. "I'll cut it in half if you can do some work 'round here."</w:t>
      </w:r>
    </w:p>
    <w:p w14:paraId="7DEFD78B" w14:textId="77777777" w:rsidR="00287545" w:rsidRDefault="004259FA">
      <w:pPr>
        <w:pStyle w:val="BodyText"/>
        <w:spacing w:before="0" w:after="0" w:line="480" w:lineRule="auto"/>
        <w:ind w:firstLine="720"/>
        <w:rPr>
          <w:rFonts w:ascii="Courier New" w:hAnsi="Courier New"/>
        </w:rPr>
      </w:pPr>
      <w:r>
        <w:rPr>
          <w:rFonts w:ascii="Courier New" w:hAnsi="Courier New"/>
        </w:rPr>
        <w:t>"Work?" I tilt my head, turning over ideas of what that'd entail.</w:t>
      </w:r>
    </w:p>
    <w:p w14:paraId="752CEDD3" w14:textId="77777777" w:rsidR="00287545" w:rsidRDefault="004259FA">
      <w:pPr>
        <w:pStyle w:val="BodyText"/>
        <w:spacing w:before="0" w:after="0" w:line="480" w:lineRule="auto"/>
        <w:ind w:firstLine="720"/>
        <w:rPr>
          <w:rFonts w:ascii="Courier New" w:hAnsi="Courier New"/>
        </w:rPr>
      </w:pPr>
      <w:r>
        <w:rPr>
          <w:rFonts w:ascii="Courier New" w:hAnsi="Courier New"/>
        </w:rPr>
        <w:t>"Sure. Work. What can you do to cut down your rent?"</w:t>
      </w:r>
    </w:p>
    <w:p w14:paraId="57AC9B15" w14:textId="77777777" w:rsidR="00287545" w:rsidRDefault="004259FA">
      <w:pPr>
        <w:pStyle w:val="BodyText"/>
        <w:spacing w:before="0" w:after="0" w:line="480" w:lineRule="auto"/>
        <w:ind w:firstLine="720"/>
        <w:rPr>
          <w:rFonts w:ascii="Courier New" w:hAnsi="Courier New"/>
        </w:rPr>
      </w:pPr>
      <w:r>
        <w:rPr>
          <w:rFonts w:ascii="Courier New" w:hAnsi="Courier New"/>
        </w:rPr>
        <w:t>"Uh, I can...I mean, I was an accountant. I can run your books, file taxes, that stuff."</w:t>
      </w:r>
    </w:p>
    <w:p w14:paraId="13C64FF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minute I say 'taxes', Adam perks up and his whiskers bristle outward with his grin. "Deal. Sight unseen. I'm good at what I do, but that </w:t>
      </w:r>
      <w:proofErr w:type="spellStart"/>
      <w:r>
        <w:rPr>
          <w:rFonts w:ascii="Courier New" w:hAnsi="Courier New"/>
        </w:rPr>
        <w:t>ain't</w:t>
      </w:r>
      <w:proofErr w:type="spellEnd"/>
      <w:r>
        <w:rPr>
          <w:rFonts w:ascii="Courier New" w:hAnsi="Courier New"/>
        </w:rPr>
        <w:t xml:space="preserve"> taxes."</w:t>
      </w:r>
    </w:p>
    <w:p w14:paraId="39F6A0AE" w14:textId="77777777" w:rsidR="00287545" w:rsidRDefault="004259FA">
      <w:pPr>
        <w:pStyle w:val="BodyText"/>
        <w:spacing w:before="0" w:after="0" w:line="480" w:lineRule="auto"/>
        <w:ind w:firstLine="720"/>
        <w:rPr>
          <w:rFonts w:ascii="Courier New" w:hAnsi="Courier New"/>
        </w:rPr>
      </w:pPr>
      <w:r>
        <w:rPr>
          <w:rFonts w:ascii="Courier New" w:hAnsi="Courier New"/>
        </w:rPr>
        <w:t>I laugh, I can't help it. "Half rent? For taxes?"</w:t>
      </w:r>
    </w:p>
    <w:p w14:paraId="457F06E8" w14:textId="77777777" w:rsidR="00287545" w:rsidRDefault="004259FA">
      <w:pPr>
        <w:pStyle w:val="BodyText"/>
        <w:spacing w:before="0" w:after="0" w:line="480" w:lineRule="auto"/>
        <w:ind w:firstLine="720"/>
        <w:rPr>
          <w:rFonts w:ascii="Courier New" w:hAnsi="Courier New"/>
        </w:rPr>
      </w:pPr>
      <w:r>
        <w:rPr>
          <w:rFonts w:ascii="Courier New" w:hAnsi="Courier New"/>
        </w:rPr>
        <w:t>"Sure," he says, sounding content. "Run the books and handle taxes, and I'll halve your rent. You can take the desk some days if you want a bit more off."</w:t>
      </w:r>
    </w:p>
    <w:p w14:paraId="3538C80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rub my paw over the short, bristly fur of my cheeks, a habit I picked up as it grew back in. The crisped, branded patches had largely been replaced by more normal fur, but the </w:t>
      </w:r>
      <w:r>
        <w:rPr>
          <w:rFonts w:ascii="Courier New" w:hAnsi="Courier New"/>
        </w:rPr>
        <w:lastRenderedPageBreak/>
        <w:t>shaved spots were taking a while to grow in.</w:t>
      </w:r>
    </w:p>
    <w:p w14:paraId="5E5D7A0C" w14:textId="77777777" w:rsidR="00287545" w:rsidRDefault="004259FA">
      <w:pPr>
        <w:pStyle w:val="BodyText"/>
        <w:spacing w:before="0" w:after="0" w:line="480" w:lineRule="auto"/>
        <w:ind w:firstLine="720"/>
        <w:rPr>
          <w:rFonts w:ascii="Courier New" w:hAnsi="Courier New"/>
        </w:rPr>
      </w:pPr>
      <w:r>
        <w:rPr>
          <w:rFonts w:ascii="Courier New" w:hAnsi="Courier New"/>
        </w:rPr>
        <w:t>"A secretary, hmm?"</w:t>
      </w:r>
    </w:p>
    <w:p w14:paraId="431FF4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"Well, sure. It </w:t>
      </w:r>
      <w:proofErr w:type="spellStart"/>
      <w:r>
        <w:rPr>
          <w:rFonts w:ascii="Courier New" w:hAnsi="Courier New"/>
        </w:rPr>
        <w:t>ain't</w:t>
      </w:r>
      <w:proofErr w:type="spellEnd"/>
      <w:r>
        <w:rPr>
          <w:rFonts w:ascii="Courier New" w:hAnsi="Courier New"/>
        </w:rPr>
        <w:t xml:space="preserve"> grand. Accountant like you </w:t>
      </w:r>
      <w:proofErr w:type="spellStart"/>
      <w:r>
        <w:rPr>
          <w:rFonts w:ascii="Courier New" w:hAnsi="Courier New"/>
        </w:rPr>
        <w:t>ain't</w:t>
      </w:r>
      <w:proofErr w:type="spellEnd"/>
      <w:r>
        <w:rPr>
          <w:rFonts w:ascii="Courier New" w:hAnsi="Courier New"/>
        </w:rPr>
        <w:t xml:space="preserve"> </w:t>
      </w:r>
      <w:proofErr w:type="spellStart"/>
      <w:r>
        <w:rPr>
          <w:rFonts w:ascii="Courier New" w:hAnsi="Courier New"/>
        </w:rPr>
        <w:t>gonna</w:t>
      </w:r>
      <w:proofErr w:type="spellEnd"/>
      <w:r>
        <w:rPr>
          <w:rFonts w:ascii="Courier New" w:hAnsi="Courier New"/>
        </w:rPr>
        <w:t xml:space="preserve"> find anything grand without being legit."</w:t>
      </w:r>
    </w:p>
    <w:p w14:paraId="3BE9350E" w14:textId="77777777" w:rsidR="00287545" w:rsidRDefault="004259FA">
      <w:pPr>
        <w:pStyle w:val="BodyText"/>
        <w:spacing w:before="0" w:after="0" w:line="480" w:lineRule="auto"/>
        <w:ind w:firstLine="720"/>
        <w:rPr>
          <w:rFonts w:ascii="Courier New" w:hAnsi="Courier New"/>
        </w:rPr>
      </w:pPr>
      <w:r>
        <w:rPr>
          <w:rFonts w:ascii="Courier New" w:hAnsi="Courier New"/>
        </w:rPr>
        <w:t>At that I fall silent.</w:t>
      </w:r>
    </w:p>
    <w:p w14:paraId="7CA527B5" w14:textId="77777777" w:rsidR="00287545" w:rsidRDefault="004259FA">
      <w:pPr>
        <w:pStyle w:val="BodyText"/>
        <w:spacing w:before="0" w:after="0" w:line="480" w:lineRule="auto"/>
        <w:ind w:firstLine="720"/>
        <w:rPr>
          <w:rFonts w:ascii="Courier New" w:hAnsi="Courier New"/>
        </w:rPr>
      </w:pPr>
      <w:r>
        <w:rPr>
          <w:rFonts w:ascii="Courier New" w:hAnsi="Courier New"/>
        </w:rPr>
        <w:t>He continues, "Jobs these days, you need to be legit. You couldn't offer me anything but cash, not even an ID to hold. You needed out of life so bad, you left behind your legitimacy."</w:t>
      </w:r>
    </w:p>
    <w:p w14:paraId="66F151D9" w14:textId="77777777" w:rsidR="00287545" w:rsidRDefault="004259FA">
      <w:pPr>
        <w:pStyle w:val="BodyText"/>
        <w:spacing w:before="0" w:after="0" w:line="480" w:lineRule="auto"/>
        <w:ind w:firstLine="720"/>
        <w:rPr>
          <w:rFonts w:ascii="Courier New" w:hAnsi="Courier New"/>
        </w:rPr>
      </w:pPr>
      <w:r>
        <w:rPr>
          <w:rFonts w:ascii="Courier New" w:hAnsi="Courier New"/>
        </w:rPr>
        <w:t>My silence becomes darker, seems to close in around me. Ears pinned back, eyes burning, muscles tensed, I try not to visibly panic in front of Adam.</w:t>
      </w:r>
    </w:p>
    <w:p w14:paraId="52DDDED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"It's okay, though." He settles back into the Adirondack chair with a sigh. "You can get by without that. You're just </w:t>
      </w:r>
      <w:proofErr w:type="spellStart"/>
      <w:r>
        <w:rPr>
          <w:rFonts w:ascii="Courier New" w:hAnsi="Courier New"/>
        </w:rPr>
        <w:t>gonna</w:t>
      </w:r>
      <w:proofErr w:type="spellEnd"/>
      <w:r>
        <w:rPr>
          <w:rFonts w:ascii="Courier New" w:hAnsi="Courier New"/>
        </w:rPr>
        <w:t xml:space="preserve"> have to let go of the idea that you'll ever be a part of that world again. You might, but it's best to expect you won't."</w:t>
      </w:r>
    </w:p>
    <w:p w14:paraId="24BB360D" w14:textId="77777777" w:rsidR="00287545" w:rsidRDefault="004259FA">
      <w:pPr>
        <w:pStyle w:val="BodyText"/>
        <w:spacing w:before="0" w:after="0" w:line="480" w:lineRule="auto"/>
        <w:ind w:firstLine="720"/>
        <w:rPr>
          <w:rFonts w:ascii="Courier New" w:hAnsi="Courier New"/>
        </w:rPr>
      </w:pPr>
      <w:r>
        <w:rPr>
          <w:rFonts w:ascii="Courier New" w:hAnsi="Courier New"/>
        </w:rPr>
        <w:t>From then on, it's silence. I cry as quietly as I can. Adam pours me another inch of rum and leans across the table between us to tip another ice cube into my jar.</w:t>
      </w:r>
    </w:p>
    <w:p w14:paraId="3D1556EE"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6B4C9DD" w14:textId="77777777" w:rsidR="00287545" w:rsidRDefault="004259FA">
      <w:pPr>
        <w:pStyle w:val="Firstparagraph"/>
        <w:spacing w:line="480" w:lineRule="auto"/>
        <w:ind w:firstLine="720"/>
        <w:rPr>
          <w:rFonts w:ascii="Courier New" w:hAnsi="Courier New"/>
        </w:rPr>
      </w:pPr>
      <w:r>
        <w:rPr>
          <w:rFonts w:ascii="Courier New" w:hAnsi="Courier New"/>
        </w:rPr>
        <w:t xml:space="preserve">Adam is </w:t>
      </w:r>
      <w:r>
        <w:rPr>
          <w:rFonts w:ascii="Courier New" w:hAnsi="Courier New"/>
          <w:i/>
          <w:iCs/>
        </w:rPr>
        <w:t>set.</w:t>
      </w:r>
    </w:p>
    <w:p w14:paraId="10B12896"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 owns his property </w:t>
      </w:r>
      <w:proofErr w:type="gramStart"/>
      <w:r>
        <w:rPr>
          <w:rFonts w:ascii="Courier New" w:hAnsi="Courier New"/>
        </w:rPr>
        <w:t>outright, and</w:t>
      </w:r>
      <w:proofErr w:type="gramEnd"/>
      <w:r>
        <w:rPr>
          <w:rFonts w:ascii="Courier New" w:hAnsi="Courier New"/>
        </w:rPr>
        <w:t xml:space="preserve"> is up-to-date on all his licenses. Business is good. "Half rent", for me, covers twice the cost of maintaining my studio--utilities, that share of </w:t>
      </w:r>
      <w:r>
        <w:rPr>
          <w:rFonts w:ascii="Courier New" w:hAnsi="Courier New"/>
        </w:rPr>
        <w:lastRenderedPageBreak/>
        <w:t>property tax, everything.</w:t>
      </w:r>
    </w:p>
    <w:p w14:paraId="776EBB5C" w14:textId="77777777" w:rsidR="00287545" w:rsidRDefault="004259FA">
      <w:pPr>
        <w:pStyle w:val="BodyText"/>
        <w:spacing w:before="0" w:after="0" w:line="480" w:lineRule="auto"/>
        <w:ind w:firstLine="720"/>
        <w:rPr>
          <w:rFonts w:ascii="Courier New" w:hAnsi="Courier New"/>
        </w:rPr>
      </w:pPr>
      <w:r>
        <w:rPr>
          <w:rFonts w:ascii="Courier New" w:hAnsi="Courier New"/>
        </w:rPr>
        <w:t>And he's happy.</w:t>
      </w:r>
    </w:p>
    <w:p w14:paraId="747032C6" w14:textId="47029695" w:rsidR="00F202A3" w:rsidRDefault="004259FA" w:rsidP="00AD5533">
      <w:pPr>
        <w:pStyle w:val="BodyText"/>
        <w:spacing w:before="0" w:after="0" w:line="480" w:lineRule="auto"/>
        <w:ind w:firstLine="720"/>
        <w:jc w:val="center"/>
        <w:rPr>
          <w:rFonts w:ascii="Courier New" w:hAnsi="Courier New"/>
        </w:rPr>
      </w:pPr>
      <w:r>
        <w:rPr>
          <w:rFonts w:ascii="Courier New" w:hAnsi="Courier New"/>
        </w:rPr>
        <w:t>#</w:t>
      </w:r>
    </w:p>
    <w:p w14:paraId="77EF4CDE" w14:textId="77777777" w:rsidR="00287545" w:rsidRDefault="004259FA">
      <w:pPr>
        <w:pStyle w:val="Firstparagraph"/>
        <w:spacing w:line="480" w:lineRule="auto"/>
        <w:ind w:firstLine="720"/>
        <w:rPr>
          <w:rFonts w:ascii="Courier New" w:hAnsi="Courier New"/>
        </w:rPr>
      </w:pPr>
      <w:r>
        <w:rPr>
          <w:rFonts w:ascii="Courier New" w:hAnsi="Courier New"/>
        </w:rPr>
        <w:t>With my stay here nearly doubled, I've started exploring further into town.</w:t>
      </w:r>
    </w:p>
    <w:p w14:paraId="3264D7DC" w14:textId="01FF0612" w:rsidR="00287545" w:rsidRDefault="004259FA">
      <w:pPr>
        <w:pStyle w:val="BodyText"/>
        <w:spacing w:before="0" w:after="0" w:line="480" w:lineRule="auto"/>
        <w:ind w:firstLine="720"/>
        <w:rPr>
          <w:rFonts w:ascii="Courier New" w:hAnsi="Courier New"/>
        </w:rPr>
      </w:pPr>
      <w:r>
        <w:rPr>
          <w:rFonts w:ascii="Courier New" w:hAnsi="Courier New"/>
        </w:rPr>
        <w:t xml:space="preserve">We're </w:t>
      </w:r>
      <w:proofErr w:type="gramStart"/>
      <w:r>
        <w:rPr>
          <w:rFonts w:ascii="Courier New" w:hAnsi="Courier New"/>
        </w:rPr>
        <w:t>a ways</w:t>
      </w:r>
      <w:proofErr w:type="gramEnd"/>
      <w:r>
        <w:rPr>
          <w:rFonts w:ascii="Courier New" w:hAnsi="Courier New"/>
        </w:rPr>
        <w:t xml:space="preserve"> out from Portland: I could take the regional bus there in about </w:t>
      </w:r>
      <w:del w:id="17" w:author="Madison Scott-Clary" w:date="2018-04-12T22:25:00Z">
        <w:r w:rsidDel="00187316">
          <w:rPr>
            <w:rFonts w:ascii="Courier New" w:hAnsi="Courier New"/>
          </w:rPr>
          <w:delText>forty-five</w:delText>
        </w:r>
      </w:del>
      <w:ins w:id="18" w:author="Madison Scott-Clary" w:date="2018-04-12T22:25:00Z">
        <w:r w:rsidR="00187316">
          <w:rPr>
            <w:rFonts w:ascii="Courier New" w:hAnsi="Courier New"/>
          </w:rPr>
          <w:t>an hour and a half</w:t>
        </w:r>
      </w:ins>
      <w:del w:id="19" w:author="Madison Scott-Clary" w:date="2018-04-12T22:25:00Z">
        <w:r w:rsidDel="00187316">
          <w:rPr>
            <w:rFonts w:ascii="Courier New" w:hAnsi="Courier New"/>
          </w:rPr>
          <w:delText xml:space="preserve"> minutes</w:delText>
        </w:r>
      </w:del>
      <w:r>
        <w:rPr>
          <w:rFonts w:ascii="Courier New" w:hAnsi="Courier New"/>
        </w:rPr>
        <w:t>, but I never do. Instead, I stick to this little town I wound up in, a town picked because I got too anxious about Portland and got off the bus at the stop before. Probably my best idea yet.</w:t>
      </w:r>
    </w:p>
    <w:p w14:paraId="61B9EC76" w14:textId="77777777" w:rsidR="00287545" w:rsidRDefault="004259FA">
      <w:pPr>
        <w:pStyle w:val="BodyText"/>
        <w:spacing w:before="0" w:after="0" w:line="480" w:lineRule="auto"/>
        <w:ind w:firstLine="720"/>
        <w:rPr>
          <w:rFonts w:ascii="Courier New" w:hAnsi="Courier New"/>
        </w:rPr>
      </w:pPr>
      <w:r>
        <w:rPr>
          <w:rFonts w:ascii="Courier New" w:hAnsi="Courier New"/>
        </w:rPr>
        <w:t>I'd just gone to the dinky supermarket before, but now I started taking walks. Originally, it had just been a "stretch the legs before shopping" exercise, but now I was even heading into town just to wander. There's a neat little café with huge single-pane windows and a rocket stove that I've taken a liking to. Something about the impracticality of the windows combined with that adobe stove behind the bar tickles me. And as long as I stick to drip coffee, it's not too much out of my budget.</w:t>
      </w:r>
    </w:p>
    <w:p w14:paraId="34B1470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even ventured to the lone grooming stop in town to get my cheeks checked up on. I had been worried that they'd be weirded out by them, but I was greeted by a punky opossum with a bright pink streak of fur from the tip of her snout down to the nape of her neck. She said my cheeks were looking good, then talked me </w:t>
      </w:r>
      <w:r>
        <w:rPr>
          <w:rFonts w:ascii="Courier New" w:hAnsi="Courier New"/>
        </w:rPr>
        <w:lastRenderedPageBreak/>
        <w:t>into buying a tube of dye. She suggested pink, but I went for the blue instead.</w:t>
      </w:r>
    </w:p>
    <w:p w14:paraId="0FFEC16B"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know why I did that. Being an accountant wasn't just an occupation for me, it was a whole identity. I bought into the smart pantsuits and that sensible jewelry, all still in my suitcase, to mark my position hard-core. The tight grooming and the calm speed of numbers, that's </w:t>
      </w:r>
      <w:r>
        <w:rPr>
          <w:rFonts w:ascii="Courier New" w:hAnsi="Courier New"/>
          <w:i/>
          <w:iCs/>
        </w:rPr>
        <w:t>who I was</w:t>
      </w:r>
      <w:r>
        <w:rPr>
          <w:rFonts w:ascii="Courier New" w:hAnsi="Courier New"/>
        </w:rPr>
        <w:t>.</w:t>
      </w:r>
    </w:p>
    <w:p w14:paraId="3B4EF299" w14:textId="77777777" w:rsidR="00287545" w:rsidRDefault="004259FA">
      <w:pPr>
        <w:pStyle w:val="BodyText"/>
        <w:spacing w:before="0" w:after="0" w:line="480" w:lineRule="auto"/>
        <w:ind w:firstLine="720"/>
        <w:rPr>
          <w:rFonts w:ascii="Courier New" w:hAnsi="Courier New"/>
        </w:rPr>
      </w:pPr>
      <w:r>
        <w:rPr>
          <w:rFonts w:ascii="Courier New" w:hAnsi="Courier New"/>
        </w:rPr>
        <w:t>Now, I don't know. I have three pairs of jeans, a frowsy canvas skirt, and a bunch of long- and short-sleeved button up shirts and tees--only some of which fit well--I grabbed from a thrift store before this whole excursion began.</w:t>
      </w:r>
    </w:p>
    <w:p w14:paraId="5EBDB16B" w14:textId="77777777" w:rsidR="00287545" w:rsidRDefault="004259FA">
      <w:pPr>
        <w:pStyle w:val="BodyText"/>
        <w:spacing w:before="0" w:after="0" w:line="480" w:lineRule="auto"/>
        <w:ind w:firstLine="720"/>
        <w:rPr>
          <w:rFonts w:ascii="Courier New" w:hAnsi="Courier New"/>
        </w:rPr>
      </w:pPr>
      <w:r>
        <w:rPr>
          <w:rFonts w:ascii="Courier New" w:hAnsi="Courier New"/>
        </w:rPr>
        <w:t>Maybe I just figured I'd own it. I got the cheek brands, after all; might as well get the dye, too.</w:t>
      </w:r>
    </w:p>
    <w:p w14:paraId="2E4C4DE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Tonight, I'm </w:t>
      </w:r>
      <w:proofErr w:type="spellStart"/>
      <w:r>
        <w:rPr>
          <w:rFonts w:ascii="Courier New" w:hAnsi="Courier New"/>
        </w:rPr>
        <w:t>dyeing</w:t>
      </w:r>
      <w:proofErr w:type="spellEnd"/>
      <w:r>
        <w:rPr>
          <w:rFonts w:ascii="Courier New" w:hAnsi="Courier New"/>
        </w:rPr>
        <w:t xml:space="preserve"> a diamond shape into the white down my front. It'll sit just above my breasts, with a tendril curling down beneath them, and another tendril curling up over my front to my neck. I can hide it with a scarf if I need, but otherwise, it'll peek up from above my shirt. Just a little tease. One that could go 'sexy' when I want, or just 'artsy' otherwise.</w:t>
      </w:r>
    </w:p>
    <w:p w14:paraId="405596A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thought's actually quite embarrassing, but it's been a long time since sex. Jarred and I were pretty into it at first, but then it became routine, and then scarce. We hadn't fucked for a month before I took off, and since then I'd been too busy </w:t>
      </w:r>
      <w:r>
        <w:rPr>
          <w:rFonts w:ascii="Courier New" w:hAnsi="Courier New"/>
        </w:rPr>
        <w:lastRenderedPageBreak/>
        <w:t>hiding to worry about it.</w:t>
      </w:r>
    </w:p>
    <w:p w14:paraId="2E8212B6" w14:textId="77777777" w:rsidR="00287545" w:rsidRDefault="004259FA">
      <w:pPr>
        <w:pStyle w:val="BodyText"/>
        <w:spacing w:before="0" w:after="0" w:line="480" w:lineRule="auto"/>
        <w:ind w:firstLine="720"/>
        <w:rPr>
          <w:rFonts w:ascii="Courier New" w:hAnsi="Courier New"/>
        </w:rPr>
      </w:pPr>
      <w:r>
        <w:rPr>
          <w:rFonts w:ascii="Courier New" w:hAnsi="Courier New"/>
        </w:rPr>
        <w:t>With this new arrangement with Adam, though, I don't know.</w:t>
      </w:r>
    </w:p>
    <w:p w14:paraId="4F149BDE" w14:textId="77777777" w:rsidR="00287545" w:rsidRDefault="004259FA">
      <w:pPr>
        <w:pStyle w:val="BodyText"/>
        <w:spacing w:before="0" w:after="0" w:line="480" w:lineRule="auto"/>
        <w:ind w:firstLine="720"/>
        <w:rPr>
          <w:rFonts w:ascii="Courier New" w:hAnsi="Courier New"/>
        </w:rPr>
      </w:pPr>
      <w:r>
        <w:rPr>
          <w:rFonts w:ascii="Courier New" w:hAnsi="Courier New"/>
        </w:rPr>
        <w:t>Maybe being a little sexy will be okay.</w:t>
      </w:r>
    </w:p>
    <w:p w14:paraId="64AC85FD"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499D1BCB" w14:textId="77777777" w:rsidR="00287545" w:rsidRDefault="004259FA">
      <w:pPr>
        <w:pStyle w:val="Firstparagraph"/>
        <w:spacing w:line="480" w:lineRule="auto"/>
        <w:ind w:firstLine="720"/>
        <w:rPr>
          <w:rFonts w:ascii="Courier New" w:hAnsi="Courier New"/>
        </w:rPr>
      </w:pPr>
      <w:r>
        <w:rPr>
          <w:rFonts w:ascii="Courier New" w:hAnsi="Courier New"/>
        </w:rPr>
        <w:t>Holy shit, I may actually be able to pull this off. It'll be crazy, but maybe I can do it.</w:t>
      </w:r>
    </w:p>
    <w:p w14:paraId="2B400F44" w14:textId="4957B4CF" w:rsidR="00287545" w:rsidRDefault="004259FA">
      <w:pPr>
        <w:pStyle w:val="BodyText"/>
        <w:spacing w:before="0" w:after="0" w:line="480" w:lineRule="auto"/>
        <w:ind w:firstLine="720"/>
        <w:rPr>
          <w:ins w:id="20" w:author="Madison Scott-Clary" w:date="2018-04-13T20:30:00Z"/>
          <w:rFonts w:ascii="Courier New" w:hAnsi="Courier New"/>
        </w:rPr>
      </w:pPr>
      <w:r>
        <w:rPr>
          <w:rFonts w:ascii="Courier New" w:hAnsi="Courier New"/>
        </w:rPr>
        <w:t>I guess Adam did some talking after I'd asked about more possibilities, and now I've got the owner of Starry Night, the town's little café, as a "client" of sorts. He's having me do the taxes and help run the books. He even offered to let me run the till if things get busy. They haven't yet, but he's promised me it's still the off-season. Not cold enough to be winter, but not yet warm enough for holidays. He's not paying me anything close to livable, but with the deal I'm getting on rent, I might just be able to do this.</w:t>
      </w:r>
    </w:p>
    <w:p w14:paraId="53967958" w14:textId="1351178A" w:rsidR="00287545" w:rsidRDefault="004259FA">
      <w:pPr>
        <w:pStyle w:val="BodyText"/>
        <w:spacing w:before="0" w:after="0" w:line="480" w:lineRule="auto"/>
        <w:ind w:firstLine="720"/>
        <w:rPr>
          <w:rFonts w:ascii="Courier New" w:hAnsi="Courier New"/>
        </w:rPr>
      </w:pPr>
      <w:r>
        <w:rPr>
          <w:rFonts w:ascii="Courier New" w:hAnsi="Courier New"/>
        </w:rPr>
        <w:t>It's such a small town. It looks bigger than it is, since so many of these kit</w:t>
      </w:r>
      <w:ins w:id="21" w:author="Madison Scott-Clary" w:date="2018-04-13T20:29:00Z">
        <w:r w:rsidR="00AD5533">
          <w:rPr>
            <w:rFonts w:ascii="Courier New" w:hAnsi="Courier New"/>
          </w:rPr>
          <w:t>s</w:t>
        </w:r>
      </w:ins>
      <w:r>
        <w:rPr>
          <w:rFonts w:ascii="Courier New" w:hAnsi="Courier New"/>
        </w:rPr>
        <w:t>chy stores and homes have so much space around them. The market has a parking lot twice the size it needs.</w:t>
      </w:r>
    </w:p>
    <w:p w14:paraId="4EBA166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There are folks living around the town in seclusion, I guess, but those who live in the town itself, who </w:t>
      </w:r>
      <w:r>
        <w:rPr>
          <w:rFonts w:ascii="Courier New" w:hAnsi="Courier New"/>
          <w:i/>
          <w:iCs/>
        </w:rPr>
        <w:t>are</w:t>
      </w:r>
      <w:r>
        <w:rPr>
          <w:rFonts w:ascii="Courier New" w:hAnsi="Courier New"/>
        </w:rPr>
        <w:t xml:space="preserve"> the town, probably number in the low hundreds. Other than that, it's just a waypoint. Folks heading up to the mountains stop through and </w:t>
      </w:r>
      <w:r>
        <w:rPr>
          <w:rFonts w:ascii="Courier New" w:hAnsi="Courier New"/>
        </w:rPr>
        <w:lastRenderedPageBreak/>
        <w:t>keep all the businesses going, but they never stay long. They're always on their way to more romantic locations or heading back through on their way back to the coast. The town itself holds together through the need to provide for all those who would only pass through. All those people on any one day, and it's still a small town.</w:t>
      </w:r>
    </w:p>
    <w:p w14:paraId="53FA9422" w14:textId="77777777" w:rsidR="00287545" w:rsidRDefault="004259FA">
      <w:pPr>
        <w:pStyle w:val="BodyText"/>
        <w:spacing w:before="0" w:after="0" w:line="480" w:lineRule="auto"/>
        <w:ind w:firstLine="720"/>
        <w:rPr>
          <w:rFonts w:ascii="Courier New" w:hAnsi="Courier New"/>
        </w:rPr>
      </w:pPr>
      <w:r>
        <w:rPr>
          <w:rFonts w:ascii="Courier New" w:hAnsi="Courier New"/>
        </w:rPr>
        <w:t>No surprise that news spreads fast, I guess.</w:t>
      </w:r>
    </w:p>
    <w:p w14:paraId="4F11BBF6" w14:textId="77777777" w:rsidR="00287545" w:rsidRDefault="004259FA">
      <w:pPr>
        <w:pStyle w:val="BodyText"/>
        <w:spacing w:before="0" w:after="0" w:line="480" w:lineRule="auto"/>
        <w:ind w:firstLine="720"/>
        <w:rPr>
          <w:rFonts w:ascii="Courier New" w:hAnsi="Courier New"/>
        </w:rPr>
      </w:pPr>
      <w:r>
        <w:rPr>
          <w:rFonts w:ascii="Courier New" w:hAnsi="Courier New"/>
        </w:rPr>
        <w:t>I've started painting again, too. Starry Night has a drop ceiling and each tile is painted a different color. After I mentioned having been a painter in my "past life", Stefan, the owner, perked up and sent me home with a blank tile, along with a few crusty tubes of acrylic and a brush that hadn't been used in a while.</w:t>
      </w:r>
    </w:p>
    <w:p w14:paraId="76649D83" w14:textId="77777777" w:rsidR="00287545" w:rsidRDefault="004259FA">
      <w:pPr>
        <w:pStyle w:val="BodyText"/>
        <w:spacing w:before="0" w:after="0" w:line="480" w:lineRule="auto"/>
        <w:ind w:firstLine="720"/>
        <w:rPr>
          <w:rFonts w:ascii="Courier New" w:hAnsi="Courier New"/>
        </w:rPr>
      </w:pPr>
      <w:r>
        <w:rPr>
          <w:rFonts w:ascii="Courier New" w:hAnsi="Courier New"/>
        </w:rPr>
        <w:t>"Go nuts," he said, and so I did. Background of green and a symmetrical tree in black, limbs splitting into branches that became whisker-thin toward the edges of the tile. The leaves were vague suggestions of white that broke the symmetry. An idea of a tree. Just the type of stuff I painted up until four months ago.</w:t>
      </w:r>
    </w:p>
    <w:p w14:paraId="33D36A60" w14:textId="5FCFB952" w:rsidR="00355A1C" w:rsidRDefault="004259FA" w:rsidP="00355A1C">
      <w:pPr>
        <w:pStyle w:val="BodyText"/>
        <w:spacing w:before="0" w:after="0" w:line="480" w:lineRule="auto"/>
        <w:ind w:firstLine="720"/>
        <w:rPr>
          <w:rFonts w:ascii="Courier New" w:hAnsi="Courier New"/>
        </w:rPr>
      </w:pPr>
      <w:r>
        <w:rPr>
          <w:rFonts w:ascii="Courier New" w:hAnsi="Courier New"/>
        </w:rPr>
        <w:t>Stefan loved it, and here I am working on my second tile.</w:t>
      </w:r>
    </w:p>
    <w:p w14:paraId="2C333252" w14:textId="15E8FE2E" w:rsidR="00287545" w:rsidRDefault="004259FA">
      <w:pPr>
        <w:pStyle w:val="BodyText"/>
        <w:spacing w:before="0" w:after="0" w:line="480" w:lineRule="auto"/>
        <w:ind w:firstLine="720"/>
        <w:rPr>
          <w:rFonts w:ascii="Courier New" w:hAnsi="Courier New"/>
        </w:rPr>
      </w:pPr>
      <w:r>
        <w:rPr>
          <w:rFonts w:ascii="Courier New" w:hAnsi="Courier New"/>
        </w:rPr>
        <w:t xml:space="preserve">This--working jobs all but off the grid, body mods, looking like a hippie--isn't what I'd pictured when I unwound my previous life. Now, when I look back on it, on all my planning </w:t>
      </w:r>
      <w:r>
        <w:rPr>
          <w:rFonts w:ascii="Courier New" w:hAnsi="Courier New"/>
        </w:rPr>
        <w:lastRenderedPageBreak/>
        <w:t>and scheming, I don't think I had pictured anything.</w:t>
      </w:r>
    </w:p>
    <w:p w14:paraId="431E4ADB"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C2A8FF1" w14:textId="77777777" w:rsidR="00287545" w:rsidRDefault="004259FA">
      <w:pPr>
        <w:pStyle w:val="Firstparagraph"/>
        <w:spacing w:line="480" w:lineRule="auto"/>
        <w:ind w:firstLine="720"/>
        <w:rPr>
          <w:rFonts w:ascii="Courier New" w:hAnsi="Courier New"/>
        </w:rPr>
      </w:pPr>
      <w:r>
        <w:rPr>
          <w:rFonts w:ascii="Courier New" w:hAnsi="Courier New"/>
        </w:rPr>
        <w:t>I've taken to working mornings at Starry Night and heading back to Adam's after lunch to run the desk there. If it's needed, I can even head back to Starry Night after to help out a bit more. We're well into the busy season, so both the long-stay and the café are happy for whatever help they can get. An accountant running the till is a weird fit, but at least I'm fast at it.</w:t>
      </w:r>
    </w:p>
    <w:p w14:paraId="07E10F55" w14:textId="77777777" w:rsidR="00287545" w:rsidRDefault="004259FA">
      <w:pPr>
        <w:pStyle w:val="BodyText"/>
        <w:spacing w:before="0" w:after="0" w:line="480" w:lineRule="auto"/>
        <w:ind w:firstLine="720"/>
        <w:rPr>
          <w:rFonts w:ascii="Courier New" w:hAnsi="Courier New"/>
        </w:rPr>
      </w:pPr>
      <w:r>
        <w:rPr>
          <w:rFonts w:ascii="Courier New" w:hAnsi="Courier New"/>
        </w:rPr>
        <w:t>It's interesting to watch the ebb and flow of traffic through the town.</w:t>
      </w:r>
    </w:p>
    <w:p w14:paraId="6015F03E" w14:textId="77777777" w:rsidR="00287545" w:rsidRDefault="004259FA">
      <w:pPr>
        <w:pStyle w:val="BodyText"/>
        <w:spacing w:before="0" w:after="0" w:line="480" w:lineRule="auto"/>
        <w:ind w:firstLine="720"/>
        <w:rPr>
          <w:rFonts w:ascii="Courier New" w:hAnsi="Courier New"/>
        </w:rPr>
      </w:pPr>
      <w:r>
        <w:rPr>
          <w:rFonts w:ascii="Courier New" w:hAnsi="Courier New"/>
        </w:rPr>
        <w:t>Starting about six in the morning, folks start trickling into town, but within an hour, it becomes busy, then frenetic. From there, it climbs steadily until about 9:30, dips for an hour, then picks up for lunch.</w:t>
      </w:r>
    </w:p>
    <w:p w14:paraId="44AE557D" w14:textId="77777777" w:rsidR="00287545" w:rsidRDefault="004259FA">
      <w:pPr>
        <w:pStyle w:val="BodyText"/>
        <w:spacing w:before="0" w:after="0" w:line="480" w:lineRule="auto"/>
        <w:ind w:firstLine="720"/>
        <w:rPr>
          <w:rFonts w:ascii="Courier New" w:hAnsi="Courier New"/>
        </w:rPr>
      </w:pPr>
      <w:r>
        <w:rPr>
          <w:rFonts w:ascii="Courier New" w:hAnsi="Courier New"/>
        </w:rPr>
        <w:t>I head out by one thirty or two to dash back to Adam's and start getting folks checked in and out while Adam does property stuff. Usually, he's out repairing the drive to the units (and the little one-room cabins in back, one of which I now inhabit). He's intensely focused on that drive; he's talked with me about the upkeep and maintenance of a dirt road for an hour or more on multiple occasions. I don't drive anymore, so I just have to trust him.</w:t>
      </w:r>
    </w:p>
    <w:p w14:paraId="6F126384" w14:textId="430C386F" w:rsidR="00287545" w:rsidRDefault="004259FA">
      <w:pPr>
        <w:pStyle w:val="BodyText"/>
        <w:spacing w:before="0" w:after="0" w:line="480" w:lineRule="auto"/>
        <w:ind w:firstLine="720"/>
        <w:rPr>
          <w:rFonts w:ascii="Courier New" w:hAnsi="Courier New"/>
        </w:rPr>
      </w:pPr>
      <w:r>
        <w:rPr>
          <w:rFonts w:ascii="Courier New" w:hAnsi="Courier New"/>
        </w:rPr>
        <w:lastRenderedPageBreak/>
        <w:t>Things clear up by five, and sometimes I head back to Starry Night. At that point, it's mostly a social thing. If I'm not chilling out back of the office with Adam, I'm here at the café. If not either, I'm painting. I've gotten about a third of the ceiling tiles done.</w:t>
      </w:r>
    </w:p>
    <w:p w14:paraId="2F80A74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movement of people is fascinating up close, following the ways in which people move and change throughout the day. The before-coffees and the nine-AM-bounces and the post-lunch-siesta. The perking of ears and the bristling of whiskers. The </w:t>
      </w:r>
      <w:proofErr w:type="spellStart"/>
      <w:r>
        <w:rPr>
          <w:rFonts w:ascii="Courier New" w:hAnsi="Courier New"/>
        </w:rPr>
        <w:t>droop of</w:t>
      </w:r>
      <w:proofErr w:type="spellEnd"/>
      <w:r>
        <w:rPr>
          <w:rFonts w:ascii="Courier New" w:hAnsi="Courier New"/>
        </w:rPr>
        <w:t xml:space="preserve"> a tail and a stifled yawn.</w:t>
      </w:r>
    </w:p>
    <w:p w14:paraId="759D3C75" w14:textId="77777777" w:rsidR="00287545" w:rsidRDefault="004259FA">
      <w:pPr>
        <w:pStyle w:val="BodyText"/>
        <w:spacing w:before="0" w:after="0" w:line="480" w:lineRule="auto"/>
        <w:ind w:firstLine="720"/>
        <w:rPr>
          <w:rFonts w:ascii="Courier New" w:hAnsi="Courier New"/>
        </w:rPr>
      </w:pPr>
      <w:r>
        <w:rPr>
          <w:rFonts w:ascii="Courier New" w:hAnsi="Courier New"/>
        </w:rPr>
        <w:t>When you zoom out, though, it's grains of sand just below high tide. The tide rolls in, and there's a chaotic dance of spiraling movement. Each wave brings cars cycling around parking lots, small collisions of bodies, crimped tails, tantrums weighing down parents.</w:t>
      </w:r>
    </w:p>
    <w:p w14:paraId="2C253829" w14:textId="77777777" w:rsidR="00287545" w:rsidRDefault="004259FA">
      <w:pPr>
        <w:pStyle w:val="BodyText"/>
        <w:spacing w:before="0" w:after="0" w:line="480" w:lineRule="auto"/>
        <w:ind w:firstLine="720"/>
        <w:rPr>
          <w:rFonts w:ascii="Courier New" w:hAnsi="Courier New"/>
        </w:rPr>
      </w:pPr>
      <w:r>
        <w:rPr>
          <w:rFonts w:ascii="Courier New" w:hAnsi="Courier New"/>
        </w:rPr>
        <w:t>And then tide rolls out, and the town settles back down into its ground state. Grains of sand compact nicely when left to dry, a comfortable stasis until the next high tide.</w:t>
      </w:r>
    </w:p>
    <w:p w14:paraId="2AE846DA" w14:textId="77777777" w:rsidR="00287545" w:rsidRDefault="004259FA">
      <w:pPr>
        <w:pStyle w:val="BodyText"/>
        <w:spacing w:before="0" w:after="0" w:line="480" w:lineRule="auto"/>
        <w:ind w:firstLine="720"/>
        <w:rPr>
          <w:rFonts w:ascii="Courier New" w:hAnsi="Courier New"/>
        </w:rPr>
      </w:pPr>
      <w:r>
        <w:rPr>
          <w:rFonts w:ascii="Courier New" w:hAnsi="Courier New"/>
        </w:rPr>
        <w:t>In the midst of it all, the regulars provide a sense of weight, anchoring high and low tide to provide a sense of continuity. There's Adam, of course, and Stefan. I suppose I'm slipping into that role, too. We are the wave-polished stones.</w:t>
      </w:r>
    </w:p>
    <w:p w14:paraId="2BF2D763" w14:textId="77777777" w:rsidR="00287545" w:rsidRDefault="004259FA">
      <w:pPr>
        <w:pStyle w:val="BodyText"/>
        <w:spacing w:before="0" w:after="0" w:line="480" w:lineRule="auto"/>
        <w:ind w:firstLine="720"/>
        <w:rPr>
          <w:rFonts w:ascii="Courier New" w:hAnsi="Courier New"/>
        </w:rPr>
      </w:pPr>
      <w:r>
        <w:rPr>
          <w:rFonts w:ascii="Courier New" w:hAnsi="Courier New"/>
        </w:rPr>
        <w:t>And then there's Aurora.</w:t>
      </w:r>
    </w:p>
    <w:p w14:paraId="1E3DC1AA"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We've only talked once or twice in earnest, her voice familiar and quiet, but I watch her every day. She has a table all but reserved in the corner of Starry Night, furthest from the door but right in the elbow of two of those ridiculous single-pane windows. To her left, one window looks out over the parking lot and, across the street, the parking lot of the market. In front of her, three trees that have been planted too close to each other, forming a tiny grove between Starry Night and the back fence.</w:t>
      </w:r>
    </w:p>
    <w:p w14:paraId="423B6249" w14:textId="77777777" w:rsidR="00287545" w:rsidRDefault="004259FA">
      <w:pPr>
        <w:pStyle w:val="BodyText"/>
        <w:spacing w:before="0" w:after="0" w:line="480" w:lineRule="auto"/>
        <w:ind w:firstLine="720"/>
        <w:rPr>
          <w:rFonts w:ascii="Courier New" w:hAnsi="Courier New"/>
        </w:rPr>
      </w:pPr>
      <w:r>
        <w:rPr>
          <w:rFonts w:ascii="Courier New" w:hAnsi="Courier New"/>
        </w:rPr>
        <w:t>She wafts in around six thirty and orders a latte, a soda water, and a pot of hot water for her and one of the teabags riding shotgun in her jacket pocket. If her table isn't free, she'll sip her latte at the bar until it is, and then set up camp.</w:t>
      </w:r>
    </w:p>
    <w:p w14:paraId="7B3667F4" w14:textId="77777777" w:rsidR="00287545" w:rsidRDefault="004259FA">
      <w:pPr>
        <w:pStyle w:val="BodyText"/>
        <w:spacing w:before="0" w:after="0" w:line="480" w:lineRule="auto"/>
        <w:ind w:firstLine="720"/>
        <w:rPr>
          <w:rFonts w:ascii="Courier New" w:hAnsi="Courier New"/>
        </w:rPr>
      </w:pPr>
      <w:r>
        <w:rPr>
          <w:rFonts w:ascii="Courier New" w:hAnsi="Courier New"/>
        </w:rPr>
        <w:t>She drinks the latte first, then the soda water, then the tea.</w:t>
      </w:r>
    </w:p>
    <w:p w14:paraId="713EE8E2" w14:textId="77777777" w:rsidR="00287545" w:rsidRDefault="004259FA">
      <w:pPr>
        <w:pStyle w:val="BodyText"/>
        <w:spacing w:before="0" w:after="0" w:line="480" w:lineRule="auto"/>
        <w:ind w:firstLine="720"/>
        <w:rPr>
          <w:rFonts w:ascii="Courier New" w:hAnsi="Courier New"/>
        </w:rPr>
      </w:pPr>
      <w:r>
        <w:rPr>
          <w:rFonts w:ascii="Courier New" w:hAnsi="Courier New"/>
        </w:rPr>
        <w:t>Once she's finished the soda water, she pulls out a pen and either a book or a stack of printouts and a clipboard. I've never figured out what she does for work, but she's always either taking notes or marking up printouts. A teacher, perhaps? An author? Editor?</w:t>
      </w:r>
    </w:p>
    <w:p w14:paraId="1579200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At noon, she orders another soda water and another pot of hot water for the second teabag. Some days she'll pull out a </w:t>
      </w:r>
      <w:r>
        <w:rPr>
          <w:rFonts w:ascii="Courier New" w:hAnsi="Courier New"/>
        </w:rPr>
        <w:lastRenderedPageBreak/>
        <w:t>sack lunch, some days she'll order something from me--we serve a few simple sandwiches--in her comfortable contralto.</w:t>
      </w:r>
    </w:p>
    <w:p w14:paraId="62CDDAF2" w14:textId="77777777" w:rsidR="00287545" w:rsidRDefault="004259FA">
      <w:pPr>
        <w:pStyle w:val="BodyText"/>
        <w:spacing w:before="0" w:after="0" w:line="480" w:lineRule="auto"/>
        <w:ind w:firstLine="720"/>
        <w:rPr>
          <w:rFonts w:ascii="Courier New" w:hAnsi="Courier New"/>
        </w:rPr>
      </w:pPr>
      <w:r>
        <w:rPr>
          <w:rFonts w:ascii="Courier New" w:hAnsi="Courier New"/>
        </w:rPr>
        <w:t>She eats the lunch first, then drinks the soda water, then the tea.</w:t>
      </w:r>
    </w:p>
    <w:p w14:paraId="0E55572D" w14:textId="303089DB" w:rsidR="00287545" w:rsidRDefault="004259FA">
      <w:pPr>
        <w:pStyle w:val="BodyText"/>
        <w:spacing w:before="0" w:after="0" w:line="480" w:lineRule="auto"/>
        <w:ind w:firstLine="720"/>
        <w:rPr>
          <w:rFonts w:ascii="Courier New" w:hAnsi="Courier New"/>
        </w:rPr>
      </w:pPr>
      <w:r>
        <w:rPr>
          <w:rFonts w:ascii="Courier New" w:hAnsi="Courier New"/>
        </w:rPr>
        <w:t>Once she's finished the soda water, she settles back into the chair and stares out the windows. Mostly, she just looks at the trees, but sometimes she'll rest a cheek on her fist and look out toward the market, her long canine ears canted cozily back.</w:t>
      </w:r>
      <w:ins w:id="22" w:author="Madison Scott-Clary" w:date="2018-04-12T22:37:00Z">
        <w:r w:rsidR="001F5F76">
          <w:rPr>
            <w:rFonts w:ascii="Courier New" w:hAnsi="Courier New"/>
          </w:rPr>
          <w:t xml:space="preserve"> Something about the sight always has me watching her in turn.</w:t>
        </w:r>
      </w:ins>
      <w:ins w:id="23" w:author="Madison Scott-Clary" w:date="2018-04-17T22:41:00Z">
        <w:r w:rsidR="00645C48">
          <w:rPr>
            <w:rFonts w:ascii="Courier New" w:hAnsi="Courier New"/>
          </w:rPr>
          <w:t xml:space="preserve"> Something familiar, cozy.</w:t>
        </w:r>
      </w:ins>
    </w:p>
    <w:p w14:paraId="7AFE03FB" w14:textId="77777777" w:rsidR="00287545" w:rsidRDefault="004259FA">
      <w:pPr>
        <w:pStyle w:val="BodyText"/>
        <w:spacing w:before="0" w:after="0" w:line="480" w:lineRule="auto"/>
        <w:ind w:firstLine="720"/>
        <w:rPr>
          <w:rFonts w:ascii="Courier New" w:hAnsi="Courier New"/>
        </w:rPr>
      </w:pPr>
      <w:r>
        <w:rPr>
          <w:rFonts w:ascii="Courier New" w:hAnsi="Courier New"/>
        </w:rPr>
        <w:t>Then the coyote gets back to work, and, before long, I duck out to help Adam. On the few occasions I've stayed, Aurora will close out the shop with us, saying little but saying it kindly. Her silences, I expect, are a matter of course. They are absolute, and absolutely part of her. A stillness I can only dream of.</w:t>
      </w:r>
    </w:p>
    <w:p w14:paraId="7DEB9B95" w14:textId="71C3D087" w:rsidR="00287545" w:rsidRDefault="004259FA">
      <w:pPr>
        <w:pStyle w:val="BodyText"/>
        <w:spacing w:before="0" w:after="0" w:line="480" w:lineRule="auto"/>
        <w:ind w:firstLine="720"/>
        <w:rPr>
          <w:ins w:id="24" w:author="Madison Scott-Clary" w:date="2018-04-12T21:57:00Z"/>
          <w:rFonts w:ascii="Courier New" w:hAnsi="Courier New"/>
        </w:rPr>
      </w:pPr>
      <w:r>
        <w:rPr>
          <w:rFonts w:ascii="Courier New" w:hAnsi="Courier New"/>
        </w:rPr>
        <w:t>I've never seen her out of the shop, but I think about her every time I walk or bus back home. I'll have inevitably forgotten by the time I get inside, though, as she's context-shifted around a corner of my mind.</w:t>
      </w:r>
    </w:p>
    <w:p w14:paraId="37CC8C36" w14:textId="77E2B633" w:rsidR="007E283E" w:rsidRDefault="007E283E">
      <w:pPr>
        <w:pStyle w:val="BodyText"/>
        <w:spacing w:before="0" w:after="0" w:line="480" w:lineRule="auto"/>
        <w:ind w:firstLine="720"/>
        <w:jc w:val="center"/>
        <w:rPr>
          <w:ins w:id="25" w:author="Madison Scott-Clary" w:date="2018-04-12T21:57:00Z"/>
          <w:rFonts w:ascii="Courier New" w:hAnsi="Courier New"/>
        </w:rPr>
        <w:pPrChange w:id="26" w:author="Madison Scott-Clary" w:date="2018-04-12T21:57:00Z">
          <w:pPr>
            <w:pStyle w:val="BodyText"/>
            <w:spacing w:before="0" w:after="0" w:line="480" w:lineRule="auto"/>
            <w:ind w:firstLine="720"/>
          </w:pPr>
        </w:pPrChange>
      </w:pPr>
      <w:ins w:id="27" w:author="Madison Scott-Clary" w:date="2018-04-12T21:57:00Z">
        <w:r>
          <w:rPr>
            <w:rFonts w:ascii="Courier New" w:hAnsi="Courier New"/>
          </w:rPr>
          <w:t>#</w:t>
        </w:r>
      </w:ins>
    </w:p>
    <w:p w14:paraId="53070F84" w14:textId="7EA28A95" w:rsidR="007E283E" w:rsidRPr="007E283E" w:rsidRDefault="007E283E" w:rsidP="007E283E">
      <w:pPr>
        <w:pStyle w:val="BodyText"/>
        <w:spacing w:line="480" w:lineRule="auto"/>
        <w:ind w:firstLine="720"/>
        <w:rPr>
          <w:ins w:id="28" w:author="Madison Scott-Clary" w:date="2018-04-12T21:57:00Z"/>
          <w:rFonts w:ascii="Courier New" w:hAnsi="Courier New"/>
        </w:rPr>
      </w:pPr>
      <w:ins w:id="29" w:author="Madison Scott-Clary" w:date="2018-04-12T21:57:00Z">
        <w:r w:rsidRPr="007E283E">
          <w:rPr>
            <w:rFonts w:ascii="Courier New" w:hAnsi="Courier New"/>
          </w:rPr>
          <w:t>I'd imagined I'd done such a good job of cleansing my life of who I used to b</w:t>
        </w:r>
        <w:r w:rsidR="00355A1C">
          <w:rPr>
            <w:rFonts w:ascii="Courier New" w:hAnsi="Courier New"/>
          </w:rPr>
          <w:t>e when I left, that each time I</w:t>
        </w:r>
      </w:ins>
      <w:ins w:id="30" w:author="Madison Scott-Clary" w:date="2018-04-13T20:41:00Z">
        <w:r w:rsidR="00355A1C">
          <w:rPr>
            <w:rFonts w:ascii="Courier New" w:hAnsi="Courier New"/>
          </w:rPr>
          <w:t xml:space="preserve">’m </w:t>
        </w:r>
      </w:ins>
      <w:ins w:id="31" w:author="Madison Scott-Clary" w:date="2018-04-12T21:57:00Z">
        <w:r w:rsidRPr="007E283E">
          <w:rPr>
            <w:rFonts w:ascii="Courier New" w:hAnsi="Courier New"/>
          </w:rPr>
          <w:t xml:space="preserve">confronted </w:t>
        </w:r>
        <w:r w:rsidRPr="007E283E">
          <w:rPr>
            <w:rFonts w:ascii="Courier New" w:hAnsi="Courier New"/>
          </w:rPr>
          <w:lastRenderedPageBreak/>
          <w:t>by something I'd</w:t>
        </w:r>
      </w:ins>
      <w:ins w:id="32" w:author="Madison Scott-Clary" w:date="2018-04-13T20:41:00Z">
        <w:r w:rsidR="00355A1C">
          <w:rPr>
            <w:rFonts w:ascii="Courier New" w:hAnsi="Courier New"/>
          </w:rPr>
          <w:t xml:space="preserve"> accidentally</w:t>
        </w:r>
      </w:ins>
      <w:ins w:id="33" w:author="Madison Scott-Clary" w:date="2018-04-12T21:57:00Z">
        <w:r w:rsidR="00355A1C">
          <w:rPr>
            <w:rFonts w:ascii="Courier New" w:hAnsi="Courier New"/>
          </w:rPr>
          <w:t xml:space="preserve"> brought along, it</w:t>
        </w:r>
      </w:ins>
      <w:ins w:id="34" w:author="Madison Scott-Clary" w:date="2018-04-13T20:42:00Z">
        <w:r w:rsidR="00355A1C">
          <w:rPr>
            <w:rFonts w:ascii="Courier New" w:hAnsi="Courier New"/>
          </w:rPr>
          <w:t xml:space="preserve">’s </w:t>
        </w:r>
      </w:ins>
      <w:ins w:id="35" w:author="Madison Scott-Clary" w:date="2018-04-12T21:57:00Z">
        <w:r w:rsidRPr="007E283E">
          <w:rPr>
            <w:rFonts w:ascii="Courier New" w:hAnsi="Courier New"/>
          </w:rPr>
          <w:t>jarring</w:t>
        </w:r>
      </w:ins>
      <w:ins w:id="36" w:author="Madison Scott-Clary" w:date="2018-04-13T20:42:00Z">
        <w:r w:rsidR="00355A1C">
          <w:rPr>
            <w:rFonts w:ascii="Courier New" w:hAnsi="Courier New"/>
          </w:rPr>
          <w:t xml:space="preserve">, </w:t>
        </w:r>
      </w:ins>
      <w:ins w:id="37" w:author="Madison Scott-Clary" w:date="2018-04-17T23:43:00Z">
        <w:r w:rsidR="00C7227D">
          <w:rPr>
            <w:rFonts w:ascii="Courier New" w:hAnsi="Courier New"/>
          </w:rPr>
          <w:t xml:space="preserve">or even </w:t>
        </w:r>
      </w:ins>
      <w:ins w:id="38" w:author="Madison Scott-Clary" w:date="2018-04-13T20:42:00Z">
        <w:r w:rsidR="00355A1C">
          <w:rPr>
            <w:rFonts w:ascii="Courier New" w:hAnsi="Courier New"/>
          </w:rPr>
          <w:t>frightening</w:t>
        </w:r>
      </w:ins>
      <w:ins w:id="39" w:author="Madison Scott-Clary" w:date="2018-04-12T21:57:00Z">
        <w:r w:rsidRPr="007E283E">
          <w:rPr>
            <w:rFonts w:ascii="Courier New" w:hAnsi="Courier New"/>
          </w:rPr>
          <w:t>.</w:t>
        </w:r>
      </w:ins>
    </w:p>
    <w:p w14:paraId="66023BFC" w14:textId="4B71F8B3" w:rsidR="007E283E" w:rsidRPr="007E283E" w:rsidRDefault="007E283E" w:rsidP="007E283E">
      <w:pPr>
        <w:pStyle w:val="BodyText"/>
        <w:spacing w:line="480" w:lineRule="auto"/>
        <w:ind w:firstLine="720"/>
        <w:rPr>
          <w:ins w:id="40" w:author="Madison Scott-Clary" w:date="2018-04-12T21:57:00Z"/>
          <w:rFonts w:ascii="Courier New" w:hAnsi="Courier New"/>
        </w:rPr>
      </w:pPr>
      <w:ins w:id="41" w:author="Madison Scott-Clary" w:date="2018-04-12T21:57:00Z">
        <w:r w:rsidRPr="007E283E">
          <w:rPr>
            <w:rFonts w:ascii="Courier New" w:hAnsi="Courier New"/>
          </w:rPr>
          <w:t>Undergarme</w:t>
        </w:r>
        <w:r w:rsidR="00C7227D">
          <w:rPr>
            <w:rFonts w:ascii="Courier New" w:hAnsi="Courier New"/>
          </w:rPr>
          <w:t xml:space="preserve">nts had been the first </w:t>
        </w:r>
      </w:ins>
      <w:ins w:id="42" w:author="Madison Scott-Clary" w:date="2018-04-17T23:43:00Z">
        <w:r w:rsidR="00C7227D">
          <w:rPr>
            <w:rFonts w:ascii="Courier New" w:hAnsi="Courier New"/>
          </w:rPr>
          <w:t xml:space="preserve">such </w:t>
        </w:r>
      </w:ins>
      <w:ins w:id="43" w:author="Madison Scott-Clary" w:date="2018-04-12T21:57:00Z">
        <w:r w:rsidRPr="007E283E">
          <w:rPr>
            <w:rFonts w:ascii="Courier New" w:hAnsi="Courier New"/>
          </w:rPr>
          <w:t xml:space="preserve">instance. I hadn't thought to grab any new panties before leaving town. This was probably fine, I reasoned, because anything missing would have been noticed. Unfortunately, </w:t>
        </w:r>
        <w:r w:rsidR="007E23FA">
          <w:rPr>
            <w:rFonts w:ascii="Courier New" w:hAnsi="Courier New"/>
          </w:rPr>
          <w:t>this left me with only one pair</w:t>
        </w:r>
      </w:ins>
      <w:ins w:id="44" w:author="Madison Scott-Clary" w:date="2018-04-12T22:01:00Z">
        <w:r w:rsidR="007E23FA">
          <w:rPr>
            <w:rFonts w:ascii="Courier New" w:hAnsi="Courier New"/>
          </w:rPr>
          <w:t>--</w:t>
        </w:r>
      </w:ins>
      <w:ins w:id="45" w:author="Madison Scott-Clary" w:date="2018-04-12T21:57:00Z">
        <w:r w:rsidR="007E23FA">
          <w:rPr>
            <w:rFonts w:ascii="Courier New" w:hAnsi="Courier New"/>
          </w:rPr>
          <w:t>the ones I left in</w:t>
        </w:r>
      </w:ins>
      <w:ins w:id="46" w:author="Madison Scott-Clary" w:date="2018-04-12T22:01:00Z">
        <w:r w:rsidR="007E23FA">
          <w:rPr>
            <w:rFonts w:ascii="Courier New" w:hAnsi="Courier New"/>
          </w:rPr>
          <w:t>--</w:t>
        </w:r>
      </w:ins>
      <w:ins w:id="47" w:author="Madison Scott-Clary" w:date="2018-04-12T21:57:00Z">
        <w:r w:rsidRPr="007E283E">
          <w:rPr>
            <w:rFonts w:ascii="Courier New" w:hAnsi="Courier New"/>
          </w:rPr>
          <w:t>and I'd had to visi</w:t>
        </w:r>
        <w:r w:rsidR="00355A1C">
          <w:rPr>
            <w:rFonts w:ascii="Courier New" w:hAnsi="Courier New"/>
          </w:rPr>
          <w:t>t the "essentials" aisle of the</w:t>
        </w:r>
      </w:ins>
      <w:ins w:id="48" w:author="Madison Scott-Clary" w:date="2018-04-13T20:42:00Z">
        <w:r w:rsidR="00355A1C">
          <w:rPr>
            <w:rFonts w:ascii="Courier New" w:hAnsi="Courier New"/>
          </w:rPr>
          <w:t xml:space="preserve"> </w:t>
        </w:r>
      </w:ins>
      <w:ins w:id="49" w:author="Madison Scott-Clary" w:date="2018-04-12T21:57:00Z">
        <w:r w:rsidRPr="007E283E">
          <w:rPr>
            <w:rFonts w:ascii="Courier New" w:hAnsi="Courier New"/>
          </w:rPr>
          <w:t>supermarket early on to grab a pack of bland panties.</w:t>
        </w:r>
      </w:ins>
      <w:ins w:id="50" w:author="Madison Scott-Clary" w:date="2018-04-17T23:44:00Z">
        <w:r w:rsidR="00C7227D">
          <w:rPr>
            <w:rFonts w:ascii="Courier New" w:hAnsi="Courier New"/>
          </w:rPr>
          <w:t xml:space="preserve"> They fit so poorly, I'd largely stopped wearing any.</w:t>
        </w:r>
      </w:ins>
    </w:p>
    <w:p w14:paraId="44D96415" w14:textId="7A0DFCB9" w:rsidR="007E283E" w:rsidRPr="007E283E" w:rsidRDefault="00355A1C" w:rsidP="007E283E">
      <w:pPr>
        <w:pStyle w:val="BodyText"/>
        <w:spacing w:line="480" w:lineRule="auto"/>
        <w:ind w:firstLine="720"/>
        <w:rPr>
          <w:ins w:id="51" w:author="Madison Scott-Clary" w:date="2018-04-12T21:57:00Z"/>
          <w:rFonts w:ascii="Courier New" w:hAnsi="Courier New"/>
        </w:rPr>
      </w:pPr>
      <w:ins w:id="52" w:author="Madison Scott-Clary" w:date="2018-04-12T21:57:00Z">
        <w:r>
          <w:rPr>
            <w:rFonts w:ascii="Courier New" w:hAnsi="Courier New"/>
          </w:rPr>
          <w:t xml:space="preserve">What </w:t>
        </w:r>
      </w:ins>
      <w:ins w:id="53" w:author="Madison Scott-Clary" w:date="2018-04-13T20:45:00Z">
        <w:r>
          <w:rPr>
            <w:rFonts w:ascii="Courier New" w:hAnsi="Courier New"/>
          </w:rPr>
          <w:t>had me jittery</w:t>
        </w:r>
      </w:ins>
      <w:ins w:id="54" w:author="Madison Scott-Clary" w:date="2018-04-12T21:57:00Z">
        <w:r w:rsidR="007E283E" w:rsidRPr="007E283E">
          <w:rPr>
            <w:rFonts w:ascii="Courier New" w:hAnsi="Courier New"/>
          </w:rPr>
          <w:t>, though, was seeing that old pair every time I did laundry. One last reminder that I'm no longer who I was.</w:t>
        </w:r>
      </w:ins>
    </w:p>
    <w:p w14:paraId="780A02BF" w14:textId="1CBFBAFE" w:rsidR="007E283E" w:rsidRPr="007E283E" w:rsidRDefault="007E283E" w:rsidP="007E283E">
      <w:pPr>
        <w:pStyle w:val="BodyText"/>
        <w:spacing w:line="480" w:lineRule="auto"/>
        <w:ind w:firstLine="720"/>
        <w:rPr>
          <w:ins w:id="55" w:author="Madison Scott-Clary" w:date="2018-04-12T21:57:00Z"/>
          <w:rFonts w:ascii="Courier New" w:hAnsi="Courier New"/>
        </w:rPr>
      </w:pPr>
      <w:ins w:id="56" w:author="Madison Scott-Clary" w:date="2018-04-12T21:57:00Z">
        <w:r w:rsidRPr="007E283E">
          <w:rPr>
            <w:rFonts w:ascii="Courier New" w:hAnsi="Courier New"/>
          </w:rPr>
          <w:t>I threw them out soon after.</w:t>
        </w:r>
      </w:ins>
    </w:p>
    <w:p w14:paraId="484E864F" w14:textId="38E9A5BF" w:rsidR="007E283E" w:rsidRPr="007E283E" w:rsidRDefault="00AC549D" w:rsidP="007E283E">
      <w:pPr>
        <w:pStyle w:val="BodyText"/>
        <w:spacing w:line="480" w:lineRule="auto"/>
        <w:ind w:firstLine="720"/>
        <w:rPr>
          <w:ins w:id="57" w:author="Madison Scott-Clary" w:date="2018-04-12T21:57:00Z"/>
          <w:rFonts w:ascii="Courier New" w:hAnsi="Courier New"/>
        </w:rPr>
      </w:pPr>
      <w:ins w:id="58" w:author="Madison Scott-Clary" w:date="2018-04-13T20:46:00Z">
        <w:r>
          <w:rPr>
            <w:rFonts w:ascii="Courier New" w:hAnsi="Courier New"/>
          </w:rPr>
          <w:t>Each time</w:t>
        </w:r>
      </w:ins>
      <w:ins w:id="59" w:author="Madison Scott-Clary" w:date="2018-04-12T21:57:00Z">
        <w:r>
          <w:rPr>
            <w:rFonts w:ascii="Courier New" w:hAnsi="Courier New"/>
          </w:rPr>
          <w:t xml:space="preserve"> </w:t>
        </w:r>
      </w:ins>
      <w:ins w:id="60" w:author="Madison Scott-Clary" w:date="2018-04-17T23:51:00Z">
        <w:r w:rsidR="00C7227D">
          <w:rPr>
            <w:rFonts w:ascii="Courier New" w:hAnsi="Courier New"/>
          </w:rPr>
          <w:t xml:space="preserve">I come across some remnant </w:t>
        </w:r>
      </w:ins>
      <w:ins w:id="61" w:author="Madison Scott-Clary" w:date="2018-04-12T21:57:00Z">
        <w:r>
          <w:rPr>
            <w:rFonts w:ascii="Courier New" w:hAnsi="Courier New"/>
          </w:rPr>
          <w:t>remind</w:t>
        </w:r>
      </w:ins>
      <w:ins w:id="62" w:author="Madison Scott-Clary" w:date="2018-04-13T20:45:00Z">
        <w:r>
          <w:rPr>
            <w:rFonts w:ascii="Courier New" w:hAnsi="Courier New"/>
          </w:rPr>
          <w:t>s</w:t>
        </w:r>
      </w:ins>
      <w:ins w:id="63" w:author="Madison Scott-Clary" w:date="2018-04-12T21:57:00Z">
        <w:r>
          <w:rPr>
            <w:rFonts w:ascii="Courier New" w:hAnsi="Courier New"/>
          </w:rPr>
          <w:t xml:space="preserve"> me of what I'</w:t>
        </w:r>
      </w:ins>
      <w:ins w:id="64" w:author="Madison Scott-Clary" w:date="2018-04-13T20:46:00Z">
        <w:r>
          <w:rPr>
            <w:rFonts w:ascii="Courier New" w:hAnsi="Courier New"/>
          </w:rPr>
          <w:t>ve</w:t>
        </w:r>
      </w:ins>
      <w:ins w:id="65" w:author="Madison Scott-Clary" w:date="2018-04-12T21:57:00Z">
        <w:r w:rsidR="007E283E" w:rsidRPr="007E283E">
          <w:rPr>
            <w:rFonts w:ascii="Courier New" w:hAnsi="Courier New"/>
          </w:rPr>
          <w:t xml:space="preserve"> done, in a very tangible way, even if no</w:t>
        </w:r>
        <w:r>
          <w:rPr>
            <w:rFonts w:ascii="Courier New" w:hAnsi="Courier New"/>
          </w:rPr>
          <w:t>t necessarily why. The "why" ha</w:t>
        </w:r>
      </w:ins>
      <w:ins w:id="66" w:author="Madison Scott-Clary" w:date="2018-04-13T20:46:00Z">
        <w:r>
          <w:rPr>
            <w:rFonts w:ascii="Courier New" w:hAnsi="Courier New"/>
          </w:rPr>
          <w:t>d</w:t>
        </w:r>
      </w:ins>
      <w:ins w:id="67" w:author="Madison Scott-Clary" w:date="2018-04-12T21:57:00Z">
        <w:r w:rsidR="007E283E" w:rsidRPr="007E283E">
          <w:rPr>
            <w:rFonts w:ascii="Courier New" w:hAnsi="Courier New"/>
          </w:rPr>
          <w:t xml:space="preserve"> already begun </w:t>
        </w:r>
        <w:r>
          <w:rPr>
            <w:rFonts w:ascii="Courier New" w:hAnsi="Courier New"/>
          </w:rPr>
          <w:t>to blur on the bus ride, and I'</w:t>
        </w:r>
      </w:ins>
      <w:ins w:id="68" w:author="Madison Scott-Clary" w:date="2018-04-13T20:46:00Z">
        <w:r>
          <w:rPr>
            <w:rFonts w:ascii="Courier New" w:hAnsi="Courier New"/>
          </w:rPr>
          <w:t>ve</w:t>
        </w:r>
      </w:ins>
      <w:ins w:id="69" w:author="Madison Scott-Clary" w:date="2018-04-12T21:57:00Z">
        <w:r w:rsidR="007E283E" w:rsidRPr="007E283E">
          <w:rPr>
            <w:rFonts w:ascii="Courier New" w:hAnsi="Courier New"/>
          </w:rPr>
          <w:t xml:space="preserve"> never been able to make it gel again.</w:t>
        </w:r>
      </w:ins>
    </w:p>
    <w:p w14:paraId="565B7F77" w14:textId="4953AD56" w:rsidR="007E283E" w:rsidRPr="007E283E" w:rsidRDefault="00FA2E32" w:rsidP="007E283E">
      <w:pPr>
        <w:pStyle w:val="BodyText"/>
        <w:spacing w:line="480" w:lineRule="auto"/>
        <w:ind w:firstLine="720"/>
        <w:rPr>
          <w:ins w:id="70" w:author="Madison Scott-Clary" w:date="2018-04-12T21:57:00Z"/>
          <w:rFonts w:ascii="Courier New" w:hAnsi="Courier New"/>
        </w:rPr>
      </w:pPr>
      <w:ins w:id="71" w:author="Madison Scott-Clary" w:date="2018-04-12T21:57:00Z">
        <w:r>
          <w:rPr>
            <w:rFonts w:ascii="Courier New" w:hAnsi="Courier New"/>
          </w:rPr>
          <w:t>It</w:t>
        </w:r>
      </w:ins>
      <w:ins w:id="72" w:author="Madison Scott-Clary" w:date="2018-04-17T23:54:00Z">
        <w:r>
          <w:rPr>
            <w:rFonts w:ascii="Courier New" w:hAnsi="Courier New"/>
          </w:rPr>
          <w:t xml:space="preserve">'s not </w:t>
        </w:r>
      </w:ins>
      <w:ins w:id="73" w:author="Madison Scott-Clary" w:date="2018-04-12T21:57:00Z">
        <w:r w:rsidR="007E283E" w:rsidRPr="007E283E">
          <w:rPr>
            <w:rFonts w:ascii="Courier New" w:hAnsi="Courier New"/>
          </w:rPr>
          <w:t>always negative, this process</w:t>
        </w:r>
        <w:r>
          <w:rPr>
            <w:rFonts w:ascii="Courier New" w:hAnsi="Courier New"/>
          </w:rPr>
          <w:t>, but it</w:t>
        </w:r>
      </w:ins>
      <w:ins w:id="74" w:author="Madison Scott-Clary" w:date="2018-04-17T23:54:00Z">
        <w:r>
          <w:rPr>
            <w:rFonts w:ascii="Courier New" w:hAnsi="Courier New"/>
          </w:rPr>
          <w:t xml:space="preserve">'s </w:t>
        </w:r>
      </w:ins>
      <w:ins w:id="75" w:author="Madison Scott-Clary" w:date="2018-04-12T21:57:00Z">
        <w:r w:rsidR="007E283E" w:rsidRPr="007E283E">
          <w:rPr>
            <w:rFonts w:ascii="Courier New" w:hAnsi="Courier New"/>
          </w:rPr>
          <w:t>never positive. Other</w:t>
        </w:r>
        <w:r w:rsidR="007E23FA">
          <w:rPr>
            <w:rFonts w:ascii="Courier New" w:hAnsi="Courier New"/>
          </w:rPr>
          <w:t xml:space="preserve"> than a few </w:t>
        </w:r>
      </w:ins>
      <w:ins w:id="76" w:author="Madison Scott-Clary" w:date="2018-04-13T23:41:00Z">
        <w:r w:rsidR="00B77C1F">
          <w:rPr>
            <w:rFonts w:ascii="Courier New" w:hAnsi="Courier New"/>
          </w:rPr>
          <w:t>useful</w:t>
        </w:r>
      </w:ins>
      <w:ins w:id="77" w:author="Madison Scott-Clary" w:date="2018-04-12T21:57:00Z">
        <w:r w:rsidR="007E23FA">
          <w:rPr>
            <w:rFonts w:ascii="Courier New" w:hAnsi="Courier New"/>
          </w:rPr>
          <w:t xml:space="preserve"> items</w:t>
        </w:r>
      </w:ins>
      <w:ins w:id="78" w:author="Madison Scott-Clary" w:date="2018-04-12T22:01:00Z">
        <w:r w:rsidR="007E23FA">
          <w:rPr>
            <w:rFonts w:ascii="Courier New" w:hAnsi="Courier New"/>
          </w:rPr>
          <w:t>--</w:t>
        </w:r>
      </w:ins>
      <w:ins w:id="79" w:author="Madison Scott-Clary" w:date="2018-04-12T21:57:00Z">
        <w:r w:rsidR="007E23FA">
          <w:rPr>
            <w:rFonts w:ascii="Courier New" w:hAnsi="Courier New"/>
          </w:rPr>
          <w:t xml:space="preserve">the jewelry, for </w:t>
        </w:r>
        <w:proofErr w:type="gramStart"/>
        <w:r w:rsidR="007E23FA">
          <w:rPr>
            <w:rFonts w:ascii="Courier New" w:hAnsi="Courier New"/>
          </w:rPr>
          <w:t>instance</w:t>
        </w:r>
      </w:ins>
      <w:ins w:id="80" w:author="Madison Scott-Clary" w:date="2018-04-13T23:41:00Z">
        <w:r w:rsidR="00E47FEB" w:rsidRPr="00E47FEB">
          <w:t xml:space="preserve"> </w:t>
        </w:r>
        <w:r w:rsidR="00E47FEB" w:rsidRPr="00E47FEB">
          <w:rPr>
            <w:rFonts w:ascii="Courier New" w:hAnsi="Courier New"/>
          </w:rPr>
          <w:t>,</w:t>
        </w:r>
        <w:proofErr w:type="gramEnd"/>
        <w:r w:rsidR="00E47FEB" w:rsidRPr="00E47FEB">
          <w:rPr>
            <w:rFonts w:ascii="Courier New" w:hAnsi="Courier New"/>
          </w:rPr>
          <w:t xml:space="preserve"> kept for something pawnable in an emergency</w:t>
        </w:r>
      </w:ins>
      <w:ins w:id="81" w:author="Madison Scott-Clary" w:date="2018-04-12T22:01:00Z">
        <w:r w:rsidR="007E23FA">
          <w:rPr>
            <w:rFonts w:ascii="Courier New" w:hAnsi="Courier New"/>
          </w:rPr>
          <w:t>--</w:t>
        </w:r>
      </w:ins>
      <w:ins w:id="82" w:author="Madison Scott-Clary" w:date="2018-04-12T21:57:00Z">
        <w:r w:rsidR="00AC549D">
          <w:rPr>
            <w:rFonts w:ascii="Courier New" w:hAnsi="Courier New"/>
          </w:rPr>
          <w:t>I thr</w:t>
        </w:r>
      </w:ins>
      <w:ins w:id="83" w:author="Madison Scott-Clary" w:date="2018-04-13T20:47:00Z">
        <w:r w:rsidR="00AC549D">
          <w:rPr>
            <w:rFonts w:ascii="Courier New" w:hAnsi="Courier New"/>
          </w:rPr>
          <w:t>o</w:t>
        </w:r>
      </w:ins>
      <w:ins w:id="84" w:author="Madison Scott-Clary" w:date="2018-04-12T21:57:00Z">
        <w:r w:rsidR="007E283E" w:rsidRPr="007E283E">
          <w:rPr>
            <w:rFonts w:ascii="Courier New" w:hAnsi="Courier New"/>
          </w:rPr>
          <w:t xml:space="preserve">w everything I </w:t>
        </w:r>
      </w:ins>
      <w:ins w:id="85" w:author="Madison Scott-Clary" w:date="2018-04-13T20:47:00Z">
        <w:r w:rsidR="00AC549D">
          <w:rPr>
            <w:rFonts w:ascii="Courier New" w:hAnsi="Courier New"/>
          </w:rPr>
          <w:t>find</w:t>
        </w:r>
      </w:ins>
      <w:ins w:id="86" w:author="Madison Scott-Clary" w:date="2018-04-12T21:57:00Z">
        <w:r w:rsidR="007E283E" w:rsidRPr="007E283E">
          <w:rPr>
            <w:rFonts w:ascii="Courier New" w:hAnsi="Courier New"/>
          </w:rPr>
          <w:t xml:space="preserve"> away almost as soon as I </w:t>
        </w:r>
      </w:ins>
      <w:ins w:id="87" w:author="Madison Scott-Clary" w:date="2018-04-13T20:47:00Z">
        <w:r w:rsidR="00AC549D">
          <w:rPr>
            <w:rFonts w:ascii="Courier New" w:hAnsi="Courier New"/>
          </w:rPr>
          <w:t>find</w:t>
        </w:r>
      </w:ins>
      <w:ins w:id="88" w:author="Madison Scott-Clary" w:date="2018-04-12T21:57:00Z">
        <w:r w:rsidR="007E283E" w:rsidRPr="007E283E">
          <w:rPr>
            <w:rFonts w:ascii="Courier New" w:hAnsi="Courier New"/>
          </w:rPr>
          <w:t xml:space="preserve"> it, </w:t>
        </w:r>
      </w:ins>
      <w:ins w:id="89" w:author="Madison Scott-Clary" w:date="2018-04-13T20:47:00Z">
        <w:r w:rsidR="00AC549D">
          <w:rPr>
            <w:rFonts w:ascii="Courier New" w:hAnsi="Courier New"/>
          </w:rPr>
          <w:t>stopping only to</w:t>
        </w:r>
      </w:ins>
      <w:ins w:id="90" w:author="Madison Scott-Clary" w:date="2018-04-12T21:57:00Z">
        <w:r w:rsidR="00AC549D">
          <w:rPr>
            <w:rFonts w:ascii="Courier New" w:hAnsi="Courier New"/>
          </w:rPr>
          <w:t xml:space="preserve"> destroy</w:t>
        </w:r>
        <w:r w:rsidR="007E283E" w:rsidRPr="007E283E">
          <w:rPr>
            <w:rFonts w:ascii="Courier New" w:hAnsi="Courier New"/>
          </w:rPr>
          <w:t xml:space="preserve"> it for the catharsis</w:t>
        </w:r>
        <w:r w:rsidR="00AC549D">
          <w:rPr>
            <w:rFonts w:ascii="Courier New" w:hAnsi="Courier New"/>
          </w:rPr>
          <w:t>. It</w:t>
        </w:r>
      </w:ins>
      <w:ins w:id="91" w:author="Madison Scott-Clary" w:date="2018-04-13T20:47:00Z">
        <w:r w:rsidR="00AC549D">
          <w:rPr>
            <w:rFonts w:ascii="Courier New" w:hAnsi="Courier New"/>
          </w:rPr>
          <w:t xml:space="preserve">’s all </w:t>
        </w:r>
      </w:ins>
      <w:ins w:id="92" w:author="Madison Scott-Clary" w:date="2018-04-12T21:57:00Z">
        <w:r w:rsidR="007E283E" w:rsidRPr="007E283E">
          <w:rPr>
            <w:rFonts w:ascii="Courier New" w:hAnsi="Courier New"/>
          </w:rPr>
          <w:t>too much risk</w:t>
        </w:r>
      </w:ins>
      <w:ins w:id="93" w:author="Madison Scott-Clary" w:date="2018-04-13T20:46:00Z">
        <w:r w:rsidR="00AC549D">
          <w:rPr>
            <w:rFonts w:ascii="Courier New" w:hAnsi="Courier New"/>
          </w:rPr>
          <w:t xml:space="preserve"> to </w:t>
        </w:r>
        <w:r w:rsidR="00AC549D">
          <w:rPr>
            <w:rFonts w:ascii="Courier New" w:hAnsi="Courier New"/>
          </w:rPr>
          <w:lastRenderedPageBreak/>
          <w:t>keep around</w:t>
        </w:r>
      </w:ins>
      <w:ins w:id="94" w:author="Madison Scott-Clary" w:date="2018-04-12T21:57:00Z">
        <w:r w:rsidR="007E283E" w:rsidRPr="007E283E">
          <w:rPr>
            <w:rFonts w:ascii="Courier New" w:hAnsi="Courier New"/>
          </w:rPr>
          <w:t>.</w:t>
        </w:r>
      </w:ins>
    </w:p>
    <w:p w14:paraId="22F33E3C" w14:textId="34371998" w:rsidR="007E283E" w:rsidRPr="007E283E" w:rsidRDefault="007E283E" w:rsidP="007E283E">
      <w:pPr>
        <w:pStyle w:val="BodyText"/>
        <w:spacing w:line="480" w:lineRule="auto"/>
        <w:ind w:firstLine="720"/>
        <w:rPr>
          <w:ins w:id="95" w:author="Madison Scott-Clary" w:date="2018-04-12T21:57:00Z"/>
          <w:rFonts w:ascii="Courier New" w:hAnsi="Courier New"/>
        </w:rPr>
      </w:pPr>
      <w:ins w:id="96" w:author="Madison Scott-Clary" w:date="2018-04-12T21:57:00Z">
        <w:r w:rsidRPr="007E283E">
          <w:rPr>
            <w:rFonts w:ascii="Courier New" w:hAnsi="Courier New"/>
          </w:rPr>
          <w:t>Thus me, crouched on my haunches behind Starry Night, hyperventilating as I try to destroy my old driver's license.</w:t>
        </w:r>
      </w:ins>
    </w:p>
    <w:p w14:paraId="72C6A12D" w14:textId="1378FC51" w:rsidR="007E283E" w:rsidRPr="007E283E" w:rsidRDefault="007E283E" w:rsidP="007E283E">
      <w:pPr>
        <w:pStyle w:val="BodyText"/>
        <w:spacing w:line="480" w:lineRule="auto"/>
        <w:ind w:firstLine="720"/>
        <w:rPr>
          <w:ins w:id="97" w:author="Madison Scott-Clary" w:date="2018-04-12T21:57:00Z"/>
          <w:rFonts w:ascii="Courier New" w:hAnsi="Courier New"/>
        </w:rPr>
      </w:pPr>
      <w:ins w:id="98" w:author="Madison Scott-Clary" w:date="2018-04-12T21:57:00Z">
        <w:r w:rsidRPr="007E283E">
          <w:rPr>
            <w:rFonts w:ascii="Courier New" w:hAnsi="Courier New"/>
          </w:rPr>
          <w:t>How this had escaped me before was something of a mystery. An actual legal document bearing my actual legal name, tucked within my old wallet in the back of my suitcase, was not something I should have missed.</w:t>
        </w:r>
      </w:ins>
    </w:p>
    <w:p w14:paraId="3EE39E1C" w14:textId="5FB9CDCD" w:rsidR="007E283E" w:rsidRPr="007E283E" w:rsidRDefault="007E283E" w:rsidP="007E283E">
      <w:pPr>
        <w:pStyle w:val="BodyText"/>
        <w:spacing w:line="480" w:lineRule="auto"/>
        <w:ind w:firstLine="720"/>
        <w:rPr>
          <w:ins w:id="99" w:author="Madison Scott-Clary" w:date="2018-04-12T21:57:00Z"/>
          <w:rFonts w:ascii="Courier New" w:hAnsi="Courier New"/>
        </w:rPr>
      </w:pPr>
      <w:ins w:id="100" w:author="Madison Scott-Clary" w:date="2018-04-12T21:57:00Z">
        <w:r w:rsidRPr="007E283E">
          <w:rPr>
            <w:rFonts w:ascii="Courier New" w:hAnsi="Courier New"/>
          </w:rPr>
          <w:t>This caromed straight into fear. Into terror. Into that agonizing sickness that settles into one's gut and closes off one's throat.</w:t>
        </w:r>
      </w:ins>
      <w:ins w:id="101" w:author="Madison Scott-Clary" w:date="2018-04-17T23:55:00Z">
        <w:r w:rsidR="00FA2E32">
          <w:rPr>
            <w:rFonts w:ascii="Courier New" w:hAnsi="Courier New"/>
          </w:rPr>
          <w:t xml:space="preserve"> I'd stopped crying as much, recently, and started smiling more, but </w:t>
        </w:r>
      </w:ins>
      <w:ins w:id="102" w:author="Madison Scott-Clary" w:date="2018-04-17T23:56:00Z">
        <w:r w:rsidR="00FA2E32">
          <w:rPr>
            <w:rFonts w:ascii="Courier New" w:hAnsi="Courier New"/>
          </w:rPr>
          <w:t>I'm on the verge of panicked tears now.</w:t>
        </w:r>
      </w:ins>
    </w:p>
    <w:p w14:paraId="2B319A95" w14:textId="4ACC3657" w:rsidR="007E283E" w:rsidRPr="007E283E" w:rsidRDefault="007E283E" w:rsidP="00D70416">
      <w:pPr>
        <w:pStyle w:val="BodyText"/>
        <w:spacing w:line="480" w:lineRule="auto"/>
        <w:ind w:firstLine="720"/>
        <w:rPr>
          <w:ins w:id="103" w:author="Madison Scott-Clary" w:date="2018-04-12T21:57:00Z"/>
          <w:rFonts w:ascii="Courier New" w:hAnsi="Courier New"/>
        </w:rPr>
      </w:pPr>
      <w:ins w:id="104" w:author="Madison Scott-Clary" w:date="2018-04-12T21:57:00Z">
        <w:r w:rsidRPr="007E283E">
          <w:rPr>
            <w:rFonts w:ascii="Courier New" w:hAnsi="Courier New"/>
          </w:rPr>
          <w:t>I can't say what made me tuck the wallet into a pocket at the start of the day.</w:t>
        </w:r>
      </w:ins>
      <w:ins w:id="105" w:author="Madison Scott-Clary" w:date="2018-04-18T23:01:00Z">
        <w:r w:rsidR="00846BE4">
          <w:rPr>
            <w:rFonts w:ascii="Courier New" w:hAnsi="Courier New"/>
          </w:rPr>
          <w:t xml:space="preserve"> </w:t>
        </w:r>
      </w:ins>
      <w:ins w:id="106" w:author="Madison Scott-Clary" w:date="2018-04-12T21:57:00Z">
        <w:r w:rsidRPr="007E283E">
          <w:rPr>
            <w:rFonts w:ascii="Courier New" w:hAnsi="Courier New"/>
          </w:rPr>
          <w:t xml:space="preserve">It was an interesting artifact, perhaps, nothing </w:t>
        </w:r>
      </w:ins>
      <w:ins w:id="107" w:author="Madison Scott-Clary" w:date="2018-04-13T20:49:00Z">
        <w:r w:rsidR="00AC549D">
          <w:rPr>
            <w:rFonts w:ascii="Courier New" w:hAnsi="Courier New"/>
          </w:rPr>
          <w:t>big</w:t>
        </w:r>
      </w:ins>
      <w:ins w:id="108" w:author="Madison Scott-Clary" w:date="2018-04-13T20:50:00Z">
        <w:r w:rsidR="00AC549D">
          <w:rPr>
            <w:rFonts w:ascii="Courier New" w:hAnsi="Courier New"/>
          </w:rPr>
          <w:t xml:space="preserve"> or important</w:t>
        </w:r>
      </w:ins>
      <w:ins w:id="109" w:author="Madison Scott-Clary" w:date="2018-04-12T21:57:00Z">
        <w:r w:rsidR="00AC549D">
          <w:rPr>
            <w:rFonts w:ascii="Courier New" w:hAnsi="Courier New"/>
          </w:rPr>
          <w:t>, that I</w:t>
        </w:r>
        <w:r w:rsidRPr="007E283E">
          <w:rPr>
            <w:rFonts w:ascii="Courier New" w:hAnsi="Courier New"/>
          </w:rPr>
          <w:t xml:space="preserve"> decided to keep on some whim. The credit cards </w:t>
        </w:r>
      </w:ins>
      <w:ins w:id="110" w:author="Madison Scott-Clary" w:date="2018-04-13T20:50:00Z">
        <w:r w:rsidR="00AC549D">
          <w:rPr>
            <w:rFonts w:ascii="Courier New" w:hAnsi="Courier New"/>
          </w:rPr>
          <w:t xml:space="preserve">that had </w:t>
        </w:r>
      </w:ins>
      <w:ins w:id="111" w:author="Madison Scott-Clary" w:date="2018-04-13T20:54:00Z">
        <w:r w:rsidR="00AC549D">
          <w:rPr>
            <w:rFonts w:ascii="Courier New" w:hAnsi="Courier New"/>
          </w:rPr>
          <w:t xml:space="preserve">once </w:t>
        </w:r>
      </w:ins>
      <w:ins w:id="112" w:author="Madison Scott-Clary" w:date="2018-04-13T20:50:00Z">
        <w:r w:rsidR="00AC549D">
          <w:rPr>
            <w:rFonts w:ascii="Courier New" w:hAnsi="Courier New"/>
          </w:rPr>
          <w:t xml:space="preserve">filled it </w:t>
        </w:r>
      </w:ins>
      <w:ins w:id="113" w:author="Madison Scott-Clary" w:date="2018-04-12T21:57:00Z">
        <w:r w:rsidRPr="007E283E">
          <w:rPr>
            <w:rFonts w:ascii="Courier New" w:hAnsi="Courier New"/>
          </w:rPr>
          <w:t>lay scattered by my abandoned car back in Sawtooth, after all, so I figured it must be safe.</w:t>
        </w:r>
        <w:bookmarkStart w:id="114" w:name="_GoBack"/>
        <w:bookmarkEnd w:id="114"/>
      </w:ins>
    </w:p>
    <w:p w14:paraId="1B825ED7" w14:textId="18599DBF" w:rsidR="007E283E" w:rsidRPr="007E283E" w:rsidRDefault="007E283E" w:rsidP="007E283E">
      <w:pPr>
        <w:pStyle w:val="BodyText"/>
        <w:spacing w:line="480" w:lineRule="auto"/>
        <w:ind w:firstLine="720"/>
        <w:rPr>
          <w:ins w:id="115" w:author="Madison Scott-Clary" w:date="2018-04-12T21:57:00Z"/>
          <w:rFonts w:ascii="Courier New" w:hAnsi="Courier New"/>
        </w:rPr>
      </w:pPr>
      <w:ins w:id="116" w:author="Madison Scott-Clary" w:date="2018-04-12T21:57:00Z">
        <w:r w:rsidRPr="007E283E">
          <w:rPr>
            <w:rFonts w:ascii="Courier New" w:hAnsi="Courier New"/>
          </w:rPr>
          <w:t>The license won't tear. That was my first instinct, but my pads had slip off the slick plastic too easily, and my claw</w:t>
        </w:r>
      </w:ins>
      <w:ins w:id="117" w:author="Madison Scott-Clary" w:date="2018-04-13T20:55:00Z">
        <w:r w:rsidR="00AC549D">
          <w:rPr>
            <w:rFonts w:ascii="Courier New" w:hAnsi="Courier New"/>
          </w:rPr>
          <w:t xml:space="preserve"> </w:t>
        </w:r>
      </w:ins>
      <w:ins w:id="118" w:author="Madison Scott-Clary" w:date="2018-04-12T21:57:00Z">
        <w:r w:rsidRPr="007E283E">
          <w:rPr>
            <w:rFonts w:ascii="Courier New" w:hAnsi="Courier New"/>
          </w:rPr>
          <w:t>tips</w:t>
        </w:r>
      </w:ins>
      <w:ins w:id="119" w:author="Madison Scott-Clary" w:date="2018-04-13T20:55:00Z">
        <w:r w:rsidR="00AC549D">
          <w:rPr>
            <w:rFonts w:ascii="Courier New" w:hAnsi="Courier New"/>
          </w:rPr>
          <w:t xml:space="preserve"> only</w:t>
        </w:r>
      </w:ins>
      <w:ins w:id="120" w:author="Madison Scott-Clary" w:date="2018-04-12T21:57:00Z">
        <w:r w:rsidRPr="007E283E">
          <w:rPr>
            <w:rFonts w:ascii="Courier New" w:hAnsi="Courier New"/>
          </w:rPr>
          <w:t xml:space="preserve"> scrabble ineffectually at its surface.</w:t>
        </w:r>
      </w:ins>
    </w:p>
    <w:p w14:paraId="23B5E929" w14:textId="2510DCE6" w:rsidR="007E283E" w:rsidRPr="007E283E" w:rsidRDefault="007E283E" w:rsidP="007E283E">
      <w:pPr>
        <w:pStyle w:val="BodyText"/>
        <w:spacing w:line="480" w:lineRule="auto"/>
        <w:ind w:firstLine="720"/>
        <w:rPr>
          <w:ins w:id="121" w:author="Madison Scott-Clary" w:date="2018-04-12T21:57:00Z"/>
          <w:rFonts w:ascii="Courier New" w:hAnsi="Courier New"/>
        </w:rPr>
      </w:pPr>
      <w:ins w:id="122" w:author="Madison Scott-Clary" w:date="2018-04-12T21:57:00Z">
        <w:r w:rsidRPr="007E283E">
          <w:rPr>
            <w:rFonts w:ascii="Courier New" w:hAnsi="Courier New"/>
          </w:rPr>
          <w:t xml:space="preserve">I can bend it, at least, and I crease it this way and that in an attempt to fatigue the plastic enough that maybe I can </w:t>
        </w:r>
        <w:r w:rsidRPr="007E283E">
          <w:rPr>
            <w:rFonts w:ascii="Courier New" w:hAnsi="Courier New"/>
          </w:rPr>
          <w:lastRenderedPageBreak/>
          <w:t>snap it. ID cards</w:t>
        </w:r>
      </w:ins>
      <w:ins w:id="123" w:author="Madison Scott-Clary" w:date="2018-04-13T20:55:00Z">
        <w:r w:rsidR="00AC549D">
          <w:rPr>
            <w:rFonts w:ascii="Courier New" w:hAnsi="Courier New"/>
          </w:rPr>
          <w:t xml:space="preserve"> are</w:t>
        </w:r>
      </w:ins>
      <w:ins w:id="124" w:author="Madison Scott-Clary" w:date="2018-04-12T21:57:00Z">
        <w:r w:rsidRPr="007E283E">
          <w:rPr>
            <w:rFonts w:ascii="Courier New" w:hAnsi="Courier New"/>
          </w:rPr>
          <w:t xml:space="preserve">, </w:t>
        </w:r>
      </w:ins>
      <w:ins w:id="125" w:author="Madison Scott-Clary" w:date="2018-04-13T20:55:00Z">
        <w:r w:rsidR="00AC549D">
          <w:rPr>
            <w:rFonts w:ascii="Courier New" w:hAnsi="Courier New"/>
          </w:rPr>
          <w:t>apparently</w:t>
        </w:r>
      </w:ins>
      <w:ins w:id="126" w:author="Madison Scott-Clary" w:date="2018-04-12T21:57:00Z">
        <w:r w:rsidRPr="007E283E">
          <w:rPr>
            <w:rFonts w:ascii="Courier New" w:hAnsi="Courier New"/>
          </w:rPr>
          <w:t>, designed to last, and despite repeated folds, I can't get enough of a grip to tear the card, much less snap it, though the ink along the crease fades and warps into whiteness.</w:t>
        </w:r>
      </w:ins>
      <w:ins w:id="127" w:author="Madison Scott-Clary" w:date="2018-04-17T23:58:00Z">
        <w:r w:rsidR="00FA2E32">
          <w:rPr>
            <w:rFonts w:ascii="Courier New" w:hAnsi="Courier New"/>
          </w:rPr>
          <w:t xml:space="preserve"> I don't have the leverage necessary to crease along my name</w:t>
        </w:r>
      </w:ins>
      <w:ins w:id="128" w:author="Madison Scott-Clary" w:date="2018-04-17T23:59:00Z">
        <w:r w:rsidR="00FA2E32">
          <w:rPr>
            <w:rFonts w:ascii="Courier New" w:hAnsi="Courier New"/>
          </w:rPr>
          <w:t>,</w:t>
        </w:r>
      </w:ins>
      <w:ins w:id="129" w:author="Madison Scott-Clary" w:date="2018-04-18T23:04:00Z">
        <w:r w:rsidR="00472ABF">
          <w:rPr>
            <w:rFonts w:ascii="Courier New" w:hAnsi="Courier New"/>
          </w:rPr>
          <w:t xml:space="preserve"> </w:t>
        </w:r>
      </w:ins>
      <w:ins w:id="130" w:author="Madison Scott-Clary" w:date="2018-04-17T23:59:00Z">
        <w:r w:rsidR="00FA2E32">
          <w:rPr>
            <w:rFonts w:ascii="Courier New" w:hAnsi="Courier New"/>
          </w:rPr>
          <w:t>however</w:t>
        </w:r>
      </w:ins>
      <w:ins w:id="131" w:author="Madison Scott-Clary" w:date="2018-04-17T23:58:00Z">
        <w:r w:rsidR="00FA2E32">
          <w:rPr>
            <w:rFonts w:ascii="Courier New" w:hAnsi="Courier New"/>
          </w:rPr>
          <w:t>.</w:t>
        </w:r>
      </w:ins>
    </w:p>
    <w:p w14:paraId="6D26DCCC" w14:textId="1DECAF03" w:rsidR="007E283E" w:rsidRPr="007E283E" w:rsidRDefault="007E283E" w:rsidP="007E283E">
      <w:pPr>
        <w:pStyle w:val="BodyText"/>
        <w:spacing w:line="480" w:lineRule="auto"/>
        <w:ind w:firstLine="720"/>
        <w:rPr>
          <w:ins w:id="132" w:author="Madison Scott-Clary" w:date="2018-04-12T21:57:00Z"/>
          <w:rFonts w:ascii="Courier New" w:hAnsi="Courier New"/>
        </w:rPr>
      </w:pPr>
      <w:ins w:id="133" w:author="Madison Scott-Clary" w:date="2018-04-12T21:57:00Z">
        <w:r w:rsidRPr="007E283E">
          <w:rPr>
            <w:rFonts w:ascii="Courier New" w:hAnsi="Courier New"/>
          </w:rPr>
          <w:t>This isn't working.</w:t>
        </w:r>
      </w:ins>
    </w:p>
    <w:p w14:paraId="79F4CFE4" w14:textId="64131A9C" w:rsidR="007E283E" w:rsidRPr="007E283E" w:rsidRDefault="007E283E" w:rsidP="007E283E">
      <w:pPr>
        <w:pStyle w:val="BodyText"/>
        <w:spacing w:line="480" w:lineRule="auto"/>
        <w:ind w:firstLine="720"/>
        <w:rPr>
          <w:ins w:id="134" w:author="Madison Scott-Clary" w:date="2018-04-12T21:57:00Z"/>
          <w:rFonts w:ascii="Courier New" w:hAnsi="Courier New"/>
        </w:rPr>
      </w:pPr>
      <w:ins w:id="135" w:author="Madison Scott-Clary" w:date="2018-04-12T21:57:00Z">
        <w:r w:rsidRPr="007E283E">
          <w:rPr>
            <w:rFonts w:ascii="Courier New" w:hAnsi="Courier New"/>
          </w:rPr>
          <w:t>I stuff my wallet back into my pocket and dash over to the dumpster, flipping up the lid. I had intended to tear up the license and toss it in</w:t>
        </w:r>
      </w:ins>
      <w:ins w:id="136" w:author="Madison Scott-Clary" w:date="2018-04-17T23:59:00Z">
        <w:r w:rsidR="00FA2E32">
          <w:rPr>
            <w:rFonts w:ascii="Courier New" w:hAnsi="Courier New"/>
          </w:rPr>
          <w:t xml:space="preserve"> with the coffee grounds and banana peels</w:t>
        </w:r>
      </w:ins>
      <w:ins w:id="137" w:author="Madison Scott-Clary" w:date="2018-04-12T21:57:00Z">
        <w:r w:rsidRPr="007E283E">
          <w:rPr>
            <w:rFonts w:ascii="Courier New" w:hAnsi="Courier New"/>
          </w:rPr>
          <w:t>, but the thought of it slipping out of the dumpster or falling out of the trash truck feels inescapable. With all the people going through the café during the day, though, there has to be...</w:t>
        </w:r>
      </w:ins>
    </w:p>
    <w:p w14:paraId="6B1D84C2" w14:textId="204B0FD7" w:rsidR="007E283E" w:rsidRPr="007E283E" w:rsidRDefault="007E283E" w:rsidP="007E283E">
      <w:pPr>
        <w:pStyle w:val="BodyText"/>
        <w:spacing w:line="480" w:lineRule="auto"/>
        <w:ind w:firstLine="720"/>
        <w:rPr>
          <w:ins w:id="138" w:author="Madison Scott-Clary" w:date="2018-04-12T21:57:00Z"/>
          <w:rFonts w:ascii="Courier New" w:hAnsi="Courier New"/>
        </w:rPr>
      </w:pPr>
      <w:ins w:id="139" w:author="Madison Scott-Clary" w:date="2018-04-12T21:57:00Z">
        <w:r w:rsidRPr="007E283E">
          <w:rPr>
            <w:rFonts w:ascii="Courier New" w:hAnsi="Courier New"/>
          </w:rPr>
          <w:t>I tear through two of the shop's thin garbage bags before I find what I'm looking for: a cheap plastic lighter, yellow and scuffed.</w:t>
        </w:r>
      </w:ins>
    </w:p>
    <w:p w14:paraId="13DF6B09" w14:textId="414644CA" w:rsidR="007E283E" w:rsidRPr="007E283E" w:rsidRDefault="007E283E" w:rsidP="007E283E">
      <w:pPr>
        <w:pStyle w:val="BodyText"/>
        <w:spacing w:line="480" w:lineRule="auto"/>
        <w:ind w:firstLine="720"/>
        <w:rPr>
          <w:ins w:id="140" w:author="Madison Scott-Clary" w:date="2018-04-12T21:57:00Z"/>
          <w:rFonts w:ascii="Courier New" w:hAnsi="Courier New"/>
        </w:rPr>
      </w:pPr>
      <w:ins w:id="141" w:author="Madison Scott-Clary" w:date="2018-04-12T21:57:00Z">
        <w:r w:rsidRPr="007E283E">
          <w:rPr>
            <w:rFonts w:ascii="Courier New" w:hAnsi="Courier New"/>
          </w:rPr>
          <w:t xml:space="preserve">The rasp of the wheel against the flint sends my whole paw to </w:t>
        </w:r>
        <w:proofErr w:type="gramStart"/>
        <w:r w:rsidRPr="007E283E">
          <w:rPr>
            <w:rFonts w:ascii="Courier New" w:hAnsi="Courier New"/>
          </w:rPr>
          <w:t>buzzing</w:t>
        </w:r>
        <w:proofErr w:type="gramEnd"/>
        <w:r w:rsidRPr="007E283E">
          <w:rPr>
            <w:rFonts w:ascii="Courier New" w:hAnsi="Courier New"/>
          </w:rPr>
          <w:t>, the snap of the spark too loud for my frazzled nerves.</w:t>
        </w:r>
      </w:ins>
    </w:p>
    <w:p w14:paraId="3281C653" w14:textId="77777777" w:rsidR="00FA2E32" w:rsidRDefault="007E283E" w:rsidP="007E283E">
      <w:pPr>
        <w:pStyle w:val="BodyText"/>
        <w:spacing w:line="480" w:lineRule="auto"/>
        <w:ind w:firstLine="720"/>
        <w:rPr>
          <w:ins w:id="142" w:author="Madison Scott-Clary" w:date="2018-04-18T00:01:00Z"/>
          <w:rFonts w:ascii="Courier New" w:hAnsi="Courier New"/>
        </w:rPr>
      </w:pPr>
      <w:ins w:id="143" w:author="Madison Scott-Clary" w:date="2018-04-12T21:57:00Z">
        <w:r w:rsidRPr="007E283E">
          <w:rPr>
            <w:rFonts w:ascii="Courier New" w:hAnsi="Courier New"/>
          </w:rPr>
          <w:t>I flick at the</w:t>
        </w:r>
        <w:r w:rsidR="00C15739">
          <w:rPr>
            <w:rFonts w:ascii="Courier New" w:hAnsi="Courier New"/>
          </w:rPr>
          <w:t xml:space="preserve"> lighter a few more times. It</w:t>
        </w:r>
      </w:ins>
      <w:ins w:id="144" w:author="Madison Scott-Clary" w:date="2018-04-13T20:56:00Z">
        <w:r w:rsidR="00C15739">
          <w:rPr>
            <w:rFonts w:ascii="Courier New" w:hAnsi="Courier New"/>
          </w:rPr>
          <w:t>’</w:t>
        </w:r>
      </w:ins>
      <w:ins w:id="145" w:author="Madison Scott-Clary" w:date="2018-04-12T21:57:00Z">
        <w:r w:rsidRPr="007E283E">
          <w:rPr>
            <w:rFonts w:ascii="Courier New" w:hAnsi="Courier New"/>
          </w:rPr>
          <w:t xml:space="preserve">s </w:t>
        </w:r>
      </w:ins>
      <w:ins w:id="146" w:author="Madison Scott-Clary" w:date="2018-04-13T20:56:00Z">
        <w:r w:rsidR="00C15739">
          <w:rPr>
            <w:rFonts w:ascii="Courier New" w:hAnsi="Courier New"/>
          </w:rPr>
          <w:t>almost certainly dead,</w:t>
        </w:r>
      </w:ins>
      <w:ins w:id="147" w:author="Madison Scott-Clary" w:date="2018-04-12T21:57:00Z">
        <w:r w:rsidRPr="007E283E">
          <w:rPr>
            <w:rFonts w:ascii="Courier New" w:hAnsi="Courier New"/>
          </w:rPr>
          <w:t xml:space="preserve"> thrown away for a reason, so I just have to hope</w:t>
        </w:r>
        <w:r w:rsidR="00FA2E32">
          <w:rPr>
            <w:rFonts w:ascii="Courier New" w:hAnsi="Courier New"/>
          </w:rPr>
          <w:t xml:space="preserve"> there's enough fluid in there.</w:t>
        </w:r>
      </w:ins>
    </w:p>
    <w:p w14:paraId="2D9313B0" w14:textId="5F0A8AF5" w:rsidR="00C15739" w:rsidRDefault="007E283E" w:rsidP="007E283E">
      <w:pPr>
        <w:pStyle w:val="BodyText"/>
        <w:spacing w:line="480" w:lineRule="auto"/>
        <w:ind w:firstLine="720"/>
        <w:rPr>
          <w:ins w:id="148" w:author="Madison Scott-Clary" w:date="2018-04-13T20:57:00Z"/>
          <w:rFonts w:ascii="Courier New" w:hAnsi="Courier New"/>
        </w:rPr>
      </w:pPr>
      <w:ins w:id="149" w:author="Madison Scott-Clary" w:date="2018-04-12T21:57:00Z">
        <w:r w:rsidRPr="007E283E">
          <w:rPr>
            <w:rFonts w:ascii="Courier New" w:hAnsi="Courier New"/>
          </w:rPr>
          <w:lastRenderedPageBreak/>
          <w:t>The flame finally catches, only barely peeking above the rim of the ligh</w:t>
        </w:r>
        <w:r w:rsidR="00C15739">
          <w:rPr>
            <w:rFonts w:ascii="Courier New" w:hAnsi="Courier New"/>
          </w:rPr>
          <w:t>ter.</w:t>
        </w:r>
      </w:ins>
    </w:p>
    <w:p w14:paraId="65AF78FB" w14:textId="4A515768" w:rsidR="007E283E" w:rsidRPr="00FA2E32" w:rsidRDefault="007E283E" w:rsidP="007E283E">
      <w:pPr>
        <w:pStyle w:val="BodyText"/>
        <w:spacing w:line="480" w:lineRule="auto"/>
        <w:ind w:firstLine="720"/>
        <w:rPr>
          <w:ins w:id="150" w:author="Madison Scott-Clary" w:date="2018-04-12T21:57:00Z"/>
          <w:rFonts w:ascii="Courier New" w:hAnsi="Courier New"/>
          <w:i/>
          <w:rPrChange w:id="151" w:author="Madison Scott-Clary" w:date="2018-04-18T00:01:00Z">
            <w:rPr>
              <w:ins w:id="152" w:author="Madison Scott-Clary" w:date="2018-04-12T21:57:00Z"/>
              <w:rFonts w:ascii="Courier New" w:hAnsi="Courier New"/>
            </w:rPr>
          </w:rPrChange>
        </w:rPr>
      </w:pPr>
      <w:ins w:id="153" w:author="Madison Scott-Clary" w:date="2018-04-12T21:57:00Z">
        <w:r w:rsidRPr="00FA2E32">
          <w:rPr>
            <w:rFonts w:ascii="Courier New" w:hAnsi="Courier New"/>
            <w:i/>
            <w:rPrChange w:id="154" w:author="Madison Scott-Clary" w:date="2018-04-18T00:01:00Z">
              <w:rPr>
                <w:rFonts w:ascii="Courier New" w:hAnsi="Courier New"/>
              </w:rPr>
            </w:rPrChange>
          </w:rPr>
          <w:t>It'll have to do.</w:t>
        </w:r>
      </w:ins>
    </w:p>
    <w:p w14:paraId="66BA5035" w14:textId="0C7BCFA4" w:rsidR="007E283E" w:rsidRPr="007E283E" w:rsidRDefault="00C15739" w:rsidP="007E283E">
      <w:pPr>
        <w:pStyle w:val="BodyText"/>
        <w:spacing w:line="480" w:lineRule="auto"/>
        <w:ind w:firstLine="720"/>
        <w:rPr>
          <w:ins w:id="155" w:author="Madison Scott-Clary" w:date="2018-04-12T21:57:00Z"/>
          <w:rFonts w:ascii="Courier New" w:hAnsi="Courier New"/>
        </w:rPr>
      </w:pPr>
      <w:ins w:id="156" w:author="Madison Scott-Clary" w:date="2018-04-13T20:57:00Z">
        <w:r>
          <w:rPr>
            <w:rFonts w:ascii="Courier New" w:hAnsi="Courier New"/>
          </w:rPr>
          <w:t xml:space="preserve">Holding my breath and </w:t>
        </w:r>
      </w:ins>
      <w:ins w:id="157" w:author="Madison Scott-Clary" w:date="2018-04-18T00:02:00Z">
        <w:r w:rsidR="00FA2E32">
          <w:rPr>
            <w:rFonts w:ascii="Courier New" w:hAnsi="Courier New"/>
          </w:rPr>
          <w:t>struggling</w:t>
        </w:r>
      </w:ins>
      <w:ins w:id="158" w:author="Madison Scott-Clary" w:date="2018-04-13T20:57:00Z">
        <w:r>
          <w:rPr>
            <w:rFonts w:ascii="Courier New" w:hAnsi="Courier New"/>
          </w:rPr>
          <w:t xml:space="preserve"> to still my shaking paws</w:t>
        </w:r>
      </w:ins>
      <w:ins w:id="159" w:author="Madison Scott-Clary" w:date="2018-04-12T21:57:00Z">
        <w:r w:rsidR="007E283E" w:rsidRPr="007E283E">
          <w:rPr>
            <w:rFonts w:ascii="Courier New" w:hAnsi="Courier New"/>
          </w:rPr>
          <w:t>, I carefully bring my driver</w:t>
        </w:r>
      </w:ins>
      <w:ins w:id="160" w:author="Madison Scott-Clary" w:date="2018-04-12T21:58:00Z">
        <w:r w:rsidR="007E283E">
          <w:rPr>
            <w:rFonts w:ascii="Courier New" w:hAnsi="Courier New"/>
          </w:rPr>
          <w:t>’</w:t>
        </w:r>
      </w:ins>
      <w:ins w:id="161" w:author="Madison Scott-Clary" w:date="2018-04-12T21:57:00Z">
        <w:r w:rsidR="007E283E" w:rsidRPr="007E283E">
          <w:rPr>
            <w:rFonts w:ascii="Courier New" w:hAnsi="Courier New"/>
          </w:rPr>
          <w:t>s license above the tiny flame, letting the diffuse glow settle beneath the photo of my face. The plastic browns, sags, then starts to char and bubble. By the time the smoke</w:t>
        </w:r>
      </w:ins>
      <w:ins w:id="162" w:author="Madison Scott-Clary" w:date="2018-04-13T20:58:00Z">
        <w:r>
          <w:rPr>
            <w:rFonts w:ascii="Courier New" w:hAnsi="Courier New"/>
          </w:rPr>
          <w:t>, reeking of burning plastic,</w:t>
        </w:r>
      </w:ins>
      <w:ins w:id="163" w:author="Madison Scott-Clary" w:date="2018-04-12T21:57:00Z">
        <w:r w:rsidR="007E283E" w:rsidRPr="007E283E">
          <w:rPr>
            <w:rFonts w:ascii="Courier New" w:hAnsi="Courier New"/>
          </w:rPr>
          <w:t xml:space="preserve"> starts to make me cough, the image of my face and much the identifying details have melted away, the ink burnt off by the low flame of the lighter.</w:t>
        </w:r>
      </w:ins>
    </w:p>
    <w:p w14:paraId="7209C07C" w14:textId="7945095D" w:rsidR="007E283E" w:rsidRPr="007E283E" w:rsidRDefault="007E283E" w:rsidP="007E283E">
      <w:pPr>
        <w:pStyle w:val="BodyText"/>
        <w:spacing w:line="480" w:lineRule="auto"/>
        <w:ind w:firstLine="720"/>
        <w:rPr>
          <w:ins w:id="164" w:author="Madison Scott-Clary" w:date="2018-04-12T21:57:00Z"/>
          <w:rFonts w:ascii="Courier New" w:hAnsi="Courier New"/>
        </w:rPr>
      </w:pPr>
      <w:ins w:id="165" w:author="Madison Scott-Clary" w:date="2018-04-12T21:57:00Z">
        <w:r w:rsidRPr="007E283E">
          <w:rPr>
            <w:rFonts w:ascii="Courier New" w:hAnsi="Courier New"/>
          </w:rPr>
          <w:t>Motion in the shadows cast against the dumpster catches my eye and I whirl around, Aurora startling back a half-step at my sudden movement. We stare, uncomprehending, at each other for a moment.</w:t>
        </w:r>
      </w:ins>
    </w:p>
    <w:p w14:paraId="207D1C5D" w14:textId="3440B9F9" w:rsidR="007E283E" w:rsidRPr="007E283E" w:rsidRDefault="00EB5082" w:rsidP="007E283E">
      <w:pPr>
        <w:pStyle w:val="BodyText"/>
        <w:spacing w:line="480" w:lineRule="auto"/>
        <w:ind w:firstLine="720"/>
        <w:rPr>
          <w:ins w:id="166" w:author="Madison Scott-Clary" w:date="2018-04-12T21:57:00Z"/>
          <w:rFonts w:ascii="Courier New" w:hAnsi="Courier New"/>
        </w:rPr>
      </w:pPr>
      <w:ins w:id="167" w:author="Madison Scott-Clary" w:date="2018-04-12T21:57:00Z">
        <w:r>
          <w:rPr>
            <w:rFonts w:ascii="Courier New" w:hAnsi="Courier New"/>
          </w:rPr>
          <w:t>"I</w:t>
        </w:r>
      </w:ins>
      <w:ins w:id="168" w:author="Madison Scott-Clary" w:date="2018-04-17T23:35:00Z">
        <w:r>
          <w:rPr>
            <w:rFonts w:ascii="Courier New" w:hAnsi="Courier New"/>
          </w:rPr>
          <w:t>--</w:t>
        </w:r>
      </w:ins>
      <w:ins w:id="169" w:author="Madison Scott-Clary" w:date="2018-04-12T21:57:00Z">
        <w:r w:rsidR="007E283E" w:rsidRPr="007E283E">
          <w:rPr>
            <w:rFonts w:ascii="Courier New" w:hAnsi="Courier New"/>
          </w:rPr>
          <w:t>," I croak.</w:t>
        </w:r>
      </w:ins>
      <w:ins w:id="170" w:author="Madison Scott-Clary" w:date="2018-04-17T23:36:00Z">
        <w:r>
          <w:rPr>
            <w:rFonts w:ascii="Courier New" w:hAnsi="Courier New"/>
          </w:rPr>
          <w:t xml:space="preserve"> </w:t>
        </w:r>
      </w:ins>
      <w:ins w:id="171" w:author="Madison Scott-Clary" w:date="2018-04-17T23:37:00Z">
        <w:r>
          <w:rPr>
            <w:rFonts w:ascii="Courier New" w:hAnsi="Courier New"/>
          </w:rPr>
          <w:t>"Hey."</w:t>
        </w:r>
      </w:ins>
    </w:p>
    <w:p w14:paraId="2E4FB2D2" w14:textId="54BBC004" w:rsidR="007E283E" w:rsidRPr="007E283E" w:rsidRDefault="00EB5082" w:rsidP="007E283E">
      <w:pPr>
        <w:pStyle w:val="BodyText"/>
        <w:spacing w:line="480" w:lineRule="auto"/>
        <w:ind w:firstLine="720"/>
        <w:rPr>
          <w:ins w:id="172" w:author="Madison Scott-Clary" w:date="2018-04-12T21:57:00Z"/>
          <w:rFonts w:ascii="Courier New" w:hAnsi="Courier New"/>
        </w:rPr>
      </w:pPr>
      <w:ins w:id="173" w:author="Madison Scott-Clary" w:date="2018-04-12T21:57:00Z">
        <w:r>
          <w:rPr>
            <w:rFonts w:ascii="Courier New" w:hAnsi="Courier New"/>
          </w:rPr>
          <w:t>"Hey, u</w:t>
        </w:r>
      </w:ins>
      <w:ins w:id="174" w:author="Madison Scott-Clary" w:date="2018-04-17T23:35:00Z">
        <w:r>
          <w:rPr>
            <w:rFonts w:ascii="Courier New" w:hAnsi="Courier New"/>
          </w:rPr>
          <w:t>h</w:t>
        </w:r>
      </w:ins>
      <w:ins w:id="175" w:author="Madison Scott-Clary" w:date="2018-04-12T21:57:00Z">
        <w:r w:rsidR="007E283E" w:rsidRPr="007E283E">
          <w:rPr>
            <w:rFonts w:ascii="Courier New" w:hAnsi="Courier New"/>
          </w:rPr>
          <w:t>...you okay back here?"</w:t>
        </w:r>
      </w:ins>
    </w:p>
    <w:p w14:paraId="0CDBEC1E" w14:textId="6154248B" w:rsidR="007E283E" w:rsidRPr="007E283E" w:rsidRDefault="007E283E" w:rsidP="007E283E">
      <w:pPr>
        <w:pStyle w:val="BodyText"/>
        <w:spacing w:line="480" w:lineRule="auto"/>
        <w:ind w:firstLine="720"/>
        <w:rPr>
          <w:ins w:id="176" w:author="Madison Scott-Clary" w:date="2018-04-12T21:57:00Z"/>
          <w:rFonts w:ascii="Courier New" w:hAnsi="Courier New"/>
        </w:rPr>
      </w:pPr>
      <w:ins w:id="177" w:author="Madison Scott-Clary" w:date="2018-04-12T21:57:00Z">
        <w:r w:rsidRPr="007E283E">
          <w:rPr>
            <w:rFonts w:ascii="Courier New" w:hAnsi="Courier New"/>
          </w:rPr>
          <w:t xml:space="preserve">I look around, down to my mangled license and the shitty yellow lighter in my paw, back to Aurora, struggling to come up with an explanation. </w:t>
        </w:r>
      </w:ins>
      <w:ins w:id="178" w:author="Madison Scott-Clary" w:date="2018-04-18T00:03:00Z">
        <w:r w:rsidR="00FA2E32">
          <w:rPr>
            <w:rFonts w:ascii="Courier New" w:hAnsi="Courier New"/>
          </w:rPr>
          <w:t>A half-truth is the best I can manage.</w:t>
        </w:r>
      </w:ins>
      <w:ins w:id="179" w:author="Madison Scott-Clary" w:date="2018-04-12T21:57:00Z">
        <w:r>
          <w:rPr>
            <w:rFonts w:ascii="Courier New" w:hAnsi="Courier New"/>
          </w:rPr>
          <w:t xml:space="preserve"> "</w:t>
        </w:r>
      </w:ins>
      <w:ins w:id="180" w:author="Madison Scott-Clary" w:date="2018-04-13T20:59:00Z">
        <w:r w:rsidR="00C15739">
          <w:rPr>
            <w:rFonts w:ascii="Courier New" w:hAnsi="Courier New"/>
          </w:rPr>
          <w:t>Needed to</w:t>
        </w:r>
      </w:ins>
      <w:ins w:id="181" w:author="Madison Scott-Clary" w:date="2018-04-12T21:59:00Z">
        <w:r w:rsidR="00EB5082">
          <w:rPr>
            <w:rFonts w:ascii="Courier New" w:hAnsi="Courier New"/>
          </w:rPr>
          <w:t xml:space="preserve">, </w:t>
        </w:r>
      </w:ins>
      <w:ins w:id="182" w:author="Madison Scott-Clary" w:date="2018-04-17T23:35:00Z">
        <w:r w:rsidR="00EB5082">
          <w:rPr>
            <w:rFonts w:ascii="Courier New" w:hAnsi="Courier New"/>
          </w:rPr>
          <w:t>uh</w:t>
        </w:r>
      </w:ins>
      <w:ins w:id="183" w:author="Madison Scott-Clary" w:date="2018-04-12T21:59:00Z">
        <w:r>
          <w:rPr>
            <w:rFonts w:ascii="Courier New" w:hAnsi="Courier New"/>
          </w:rPr>
          <w:t>...</w:t>
        </w:r>
      </w:ins>
      <w:ins w:id="184" w:author="Madison Scott-Clary" w:date="2018-04-12T21:57:00Z">
        <w:r w:rsidRPr="007E283E">
          <w:rPr>
            <w:rFonts w:ascii="Courier New" w:hAnsi="Courier New"/>
          </w:rPr>
          <w:t>expired credit card</w:t>
        </w:r>
      </w:ins>
      <w:ins w:id="185" w:author="Madison Scott-Clary" w:date="2018-04-13T20:59:00Z">
        <w:r w:rsidR="00C15739">
          <w:rPr>
            <w:rFonts w:ascii="Courier New" w:hAnsi="Courier New"/>
          </w:rPr>
          <w:t xml:space="preserve"> and all. Melting it</w:t>
        </w:r>
      </w:ins>
      <w:ins w:id="186" w:author="Madison Scott-Clary" w:date="2018-04-13T21:00:00Z">
        <w:r w:rsidR="00C15739">
          <w:rPr>
            <w:rFonts w:ascii="Courier New" w:hAnsi="Courier New"/>
          </w:rPr>
          <w:t>, I mean</w:t>
        </w:r>
      </w:ins>
      <w:ins w:id="187" w:author="Madison Scott-Clary" w:date="2018-04-12T21:57:00Z">
        <w:r w:rsidRPr="007E283E">
          <w:rPr>
            <w:rFonts w:ascii="Courier New" w:hAnsi="Courier New"/>
          </w:rPr>
          <w:t>."</w:t>
        </w:r>
      </w:ins>
    </w:p>
    <w:p w14:paraId="058103A4" w14:textId="61702698" w:rsidR="007E283E" w:rsidRPr="007E283E" w:rsidRDefault="007E283E" w:rsidP="007E283E">
      <w:pPr>
        <w:pStyle w:val="BodyText"/>
        <w:spacing w:line="480" w:lineRule="auto"/>
        <w:ind w:firstLine="720"/>
        <w:rPr>
          <w:ins w:id="188" w:author="Madison Scott-Clary" w:date="2018-04-12T21:57:00Z"/>
          <w:rFonts w:ascii="Courier New" w:hAnsi="Courier New"/>
        </w:rPr>
      </w:pPr>
      <w:ins w:id="189" w:author="Madison Scott-Clary" w:date="2018-04-12T21:57:00Z">
        <w:r w:rsidRPr="007E283E">
          <w:rPr>
            <w:rFonts w:ascii="Courier New" w:hAnsi="Courier New"/>
          </w:rPr>
          <w:lastRenderedPageBreak/>
          <w:t xml:space="preserve">The </w:t>
        </w:r>
      </w:ins>
      <w:ins w:id="190" w:author="Madison Scott-Clary" w:date="2018-04-18T00:03:00Z">
        <w:r w:rsidR="00FA2E32">
          <w:rPr>
            <w:rFonts w:ascii="Courier New" w:hAnsi="Courier New"/>
          </w:rPr>
          <w:t>quotidian mundanity</w:t>
        </w:r>
      </w:ins>
      <w:ins w:id="191" w:author="Madison Scott-Clary" w:date="2018-04-12T21:57:00Z">
        <w:r w:rsidRPr="007E283E">
          <w:rPr>
            <w:rFonts w:ascii="Courier New" w:hAnsi="Courier New"/>
          </w:rPr>
          <w:t xml:space="preserve"> of such an activity seems to click things into place for the coyote. She perks up and smiles, "I'd never thought of melting them before, I always just cut them into little pieces."</w:t>
        </w:r>
      </w:ins>
    </w:p>
    <w:p w14:paraId="4DA91C23" w14:textId="6E862A88" w:rsidR="007E283E" w:rsidRPr="007E283E" w:rsidRDefault="007E283E" w:rsidP="007E283E">
      <w:pPr>
        <w:pStyle w:val="BodyText"/>
        <w:spacing w:line="480" w:lineRule="auto"/>
        <w:ind w:firstLine="720"/>
        <w:rPr>
          <w:ins w:id="192" w:author="Madison Scott-Clary" w:date="2018-04-12T21:57:00Z"/>
          <w:rFonts w:ascii="Courier New" w:hAnsi="Courier New"/>
        </w:rPr>
      </w:pPr>
      <w:ins w:id="193" w:author="Madison Scott-Clary" w:date="2018-04-12T21:57:00Z">
        <w:r w:rsidRPr="007E283E">
          <w:rPr>
            <w:rFonts w:ascii="Courier New" w:hAnsi="Courier New"/>
          </w:rPr>
          <w:t xml:space="preserve">The lighter is finally starting to cool down in my paw after it's extended use, which is good, given how much I </w:t>
        </w:r>
      </w:ins>
      <w:ins w:id="194" w:author="Madison Scott-Clary" w:date="2018-04-13T21:00:00Z">
        <w:r w:rsidR="00C15739">
          <w:rPr>
            <w:rFonts w:ascii="Courier New" w:hAnsi="Courier New"/>
          </w:rPr>
          <w:t>keep</w:t>
        </w:r>
      </w:ins>
      <w:ins w:id="195" w:author="Madison Scott-Clary" w:date="2018-04-12T21:57:00Z">
        <w:r w:rsidRPr="007E283E">
          <w:rPr>
            <w:rFonts w:ascii="Courier New" w:hAnsi="Courier New"/>
          </w:rPr>
          <w:t xml:space="preserve"> fiddling with it. "Couldn't find my scissors once I got out here, figured this would work."</w:t>
        </w:r>
      </w:ins>
    </w:p>
    <w:p w14:paraId="5A417007" w14:textId="5817A0EB" w:rsidR="007E283E" w:rsidRPr="007E283E" w:rsidRDefault="007E283E" w:rsidP="007E283E">
      <w:pPr>
        <w:pStyle w:val="BodyText"/>
        <w:spacing w:line="480" w:lineRule="auto"/>
        <w:ind w:firstLine="720"/>
        <w:rPr>
          <w:ins w:id="196" w:author="Madison Scott-Clary" w:date="2018-04-12T21:57:00Z"/>
          <w:rFonts w:ascii="Courier New" w:hAnsi="Courier New"/>
        </w:rPr>
      </w:pPr>
      <w:ins w:id="197" w:author="Madison Scott-Clary" w:date="2018-04-12T21:57:00Z">
        <w:r w:rsidRPr="007E283E">
          <w:rPr>
            <w:rFonts w:ascii="Courier New" w:hAnsi="Courier New"/>
          </w:rPr>
          <w:t>She nods, squints toward my paws, then back up to me. "You from Idaho?"</w:t>
        </w:r>
      </w:ins>
    </w:p>
    <w:p w14:paraId="40735033" w14:textId="5E352FA8" w:rsidR="007E283E" w:rsidRPr="007E283E" w:rsidRDefault="007E283E" w:rsidP="007E283E">
      <w:pPr>
        <w:pStyle w:val="BodyText"/>
        <w:spacing w:line="480" w:lineRule="auto"/>
        <w:ind w:firstLine="720"/>
        <w:rPr>
          <w:ins w:id="198" w:author="Madison Scott-Clary" w:date="2018-04-12T21:57:00Z"/>
          <w:rFonts w:ascii="Courier New" w:hAnsi="Courier New"/>
        </w:rPr>
      </w:pPr>
      <w:ins w:id="199" w:author="Madison Scott-Clary" w:date="2018-04-12T21:57:00Z">
        <w:r w:rsidRPr="007E283E">
          <w:rPr>
            <w:rFonts w:ascii="Courier New" w:hAnsi="Courier New"/>
          </w:rPr>
          <w:t xml:space="preserve">I gape, </w:t>
        </w:r>
      </w:ins>
      <w:ins w:id="200" w:author="Madison Scott-Clary" w:date="2018-04-13T21:01:00Z">
        <w:r w:rsidR="00C15739">
          <w:rPr>
            <w:rFonts w:ascii="Courier New" w:hAnsi="Courier New"/>
          </w:rPr>
          <w:t>crumpling</w:t>
        </w:r>
      </w:ins>
      <w:ins w:id="201" w:author="Madison Scott-Clary" w:date="2018-04-12T21:57:00Z">
        <w:r w:rsidRPr="007E283E">
          <w:rPr>
            <w:rFonts w:ascii="Courier New" w:hAnsi="Courier New"/>
          </w:rPr>
          <w:t xml:space="preserve"> the license as best I can within my hand.</w:t>
        </w:r>
      </w:ins>
    </w:p>
    <w:p w14:paraId="6833C552" w14:textId="4D6EAC46" w:rsidR="007E283E" w:rsidRPr="007E283E" w:rsidRDefault="007E283E" w:rsidP="007E283E">
      <w:pPr>
        <w:pStyle w:val="BodyText"/>
        <w:spacing w:line="480" w:lineRule="auto"/>
        <w:ind w:firstLine="720"/>
        <w:rPr>
          <w:ins w:id="202" w:author="Madison Scott-Clary" w:date="2018-04-12T21:57:00Z"/>
          <w:rFonts w:ascii="Courier New" w:hAnsi="Courier New"/>
        </w:rPr>
      </w:pPr>
      <w:ins w:id="203" w:author="Madison Scott-Clary" w:date="2018-04-12T21:57:00Z">
        <w:r w:rsidRPr="007E283E">
          <w:rPr>
            <w:rFonts w:ascii="Courier New" w:hAnsi="Courier New"/>
          </w:rPr>
          <w:t>"Just looked like my old card, I mean."</w:t>
        </w:r>
      </w:ins>
    </w:p>
    <w:p w14:paraId="33D147AD" w14:textId="711F3A71" w:rsidR="007E283E" w:rsidRPr="007E283E" w:rsidRDefault="007E283E" w:rsidP="007E283E">
      <w:pPr>
        <w:pStyle w:val="BodyText"/>
        <w:spacing w:line="480" w:lineRule="auto"/>
        <w:ind w:firstLine="720"/>
        <w:rPr>
          <w:ins w:id="204" w:author="Madison Scott-Clary" w:date="2018-04-12T21:57:00Z"/>
          <w:rFonts w:ascii="Courier New" w:hAnsi="Courier New"/>
        </w:rPr>
      </w:pPr>
      <w:ins w:id="205" w:author="Madison Scott-Clary" w:date="2018-04-12T21:57:00Z">
        <w:r w:rsidRPr="007E283E">
          <w:rPr>
            <w:rFonts w:ascii="Courier New" w:hAnsi="Courier New"/>
          </w:rPr>
          <w:t xml:space="preserve">I do my best to keep my ears from flattening and tail bristling, only to catch myself panting. So much for acting </w:t>
        </w:r>
      </w:ins>
      <w:ins w:id="206" w:author="Madison Scott-Clary" w:date="2018-04-13T21:06:00Z">
        <w:r w:rsidR="00BB7A42">
          <w:rPr>
            <w:rFonts w:ascii="Courier New" w:hAnsi="Courier New"/>
          </w:rPr>
          <w:t>cool</w:t>
        </w:r>
      </w:ins>
      <w:ins w:id="207" w:author="Madison Scott-Clary" w:date="2018-04-12T21:57:00Z">
        <w:r w:rsidR="00BB7A42">
          <w:rPr>
            <w:rFonts w:ascii="Courier New" w:hAnsi="Courier New"/>
          </w:rPr>
          <w:t>. "I.</w:t>
        </w:r>
        <w:proofErr w:type="gramStart"/>
        <w:r w:rsidR="00BB7A42">
          <w:rPr>
            <w:rFonts w:ascii="Courier New" w:hAnsi="Courier New"/>
          </w:rPr>
          <w:t>..yeah</w:t>
        </w:r>
      </w:ins>
      <w:proofErr w:type="gramEnd"/>
      <w:ins w:id="208" w:author="Madison Scott-Clary" w:date="2018-04-13T21:07:00Z">
        <w:r w:rsidR="00BB7A42">
          <w:rPr>
            <w:rFonts w:ascii="Courier New" w:hAnsi="Courier New"/>
          </w:rPr>
          <w:t>,” I gasp. “</w:t>
        </w:r>
      </w:ins>
      <w:ins w:id="209" w:author="Madison Scott-Clary" w:date="2018-04-12T21:57:00Z">
        <w:r w:rsidR="00BB7A42">
          <w:rPr>
            <w:rFonts w:ascii="Courier New" w:hAnsi="Courier New"/>
          </w:rPr>
          <w:t>Moved a while back</w:t>
        </w:r>
      </w:ins>
      <w:ins w:id="210" w:author="Madison Scott-Clary" w:date="2018-04-13T21:07:00Z">
        <w:r w:rsidR="00BB7A42">
          <w:rPr>
            <w:rFonts w:ascii="Courier New" w:hAnsi="Courier New"/>
          </w:rPr>
          <w:t>.</w:t>
        </w:r>
      </w:ins>
      <w:ins w:id="211" w:author="Madison Scott-Clary" w:date="2018-04-12T21:57:00Z">
        <w:r w:rsidRPr="007E283E">
          <w:rPr>
            <w:rFonts w:ascii="Courier New" w:hAnsi="Courier New"/>
          </w:rPr>
          <w:t>"</w:t>
        </w:r>
      </w:ins>
    </w:p>
    <w:p w14:paraId="631DA174" w14:textId="7D407B32" w:rsidR="007E283E" w:rsidRPr="007E283E" w:rsidRDefault="007E283E" w:rsidP="007E283E">
      <w:pPr>
        <w:pStyle w:val="BodyText"/>
        <w:spacing w:line="480" w:lineRule="auto"/>
        <w:ind w:firstLine="720"/>
        <w:rPr>
          <w:ins w:id="212" w:author="Madison Scott-Clary" w:date="2018-04-12T21:57:00Z"/>
          <w:rFonts w:ascii="Courier New" w:hAnsi="Courier New"/>
        </w:rPr>
      </w:pPr>
      <w:ins w:id="213" w:author="Madison Scott-Clary" w:date="2018-04-12T21:57:00Z">
        <w:r w:rsidRPr="007E283E">
          <w:rPr>
            <w:rFonts w:ascii="Courier New" w:hAnsi="Courier New"/>
          </w:rPr>
          <w:t>"Hey, no stress. I won't pry," Aurora laughs</w:t>
        </w:r>
      </w:ins>
      <w:ins w:id="214" w:author="Madison Scott-Clary" w:date="2018-04-18T00:04:00Z">
        <w:r w:rsidR="000A7E32">
          <w:rPr>
            <w:rFonts w:ascii="Courier New" w:hAnsi="Courier New"/>
          </w:rPr>
          <w:t>, holding up her paws disarmingly</w:t>
        </w:r>
      </w:ins>
      <w:ins w:id="215" w:author="Madison Scott-Clary" w:date="2018-04-12T21:57:00Z">
        <w:r w:rsidRPr="007E283E">
          <w:rPr>
            <w:rFonts w:ascii="Courier New" w:hAnsi="Courier New"/>
          </w:rPr>
          <w:t>.</w:t>
        </w:r>
      </w:ins>
    </w:p>
    <w:p w14:paraId="4515AF94" w14:textId="4604DB3D" w:rsidR="007E283E" w:rsidRPr="007E283E" w:rsidRDefault="007E283E" w:rsidP="007E283E">
      <w:pPr>
        <w:pStyle w:val="BodyText"/>
        <w:spacing w:line="480" w:lineRule="auto"/>
        <w:ind w:firstLine="720"/>
        <w:rPr>
          <w:ins w:id="216" w:author="Madison Scott-Clary" w:date="2018-04-12T21:57:00Z"/>
          <w:rFonts w:ascii="Courier New" w:hAnsi="Courier New"/>
        </w:rPr>
      </w:pPr>
      <w:ins w:id="217" w:author="Madison Scott-Clary" w:date="2018-04-12T21:57:00Z">
        <w:r w:rsidRPr="007E283E">
          <w:rPr>
            <w:rFonts w:ascii="Courier New" w:hAnsi="Courier New"/>
          </w:rPr>
          <w:t xml:space="preserve">I manage a smile, hoping it's convincingly embarrassed. "Sorry," I say, </w:t>
        </w:r>
      </w:ins>
      <w:ins w:id="218" w:author="Madison Scott-Clary" w:date="2018-04-13T21:02:00Z">
        <w:r w:rsidR="00C15739">
          <w:rPr>
            <w:rFonts w:ascii="Courier New" w:hAnsi="Courier New"/>
          </w:rPr>
          <w:t>stuffing</w:t>
        </w:r>
      </w:ins>
      <w:ins w:id="219" w:author="Madison Scott-Clary" w:date="2018-04-12T21:57:00Z">
        <w:r w:rsidRPr="007E283E">
          <w:rPr>
            <w:rFonts w:ascii="Courier New" w:hAnsi="Courier New"/>
          </w:rPr>
          <w:t xml:space="preserve"> t</w:t>
        </w:r>
        <w:r w:rsidR="00C15739">
          <w:rPr>
            <w:rFonts w:ascii="Courier New" w:hAnsi="Courier New"/>
          </w:rPr>
          <w:t xml:space="preserve">he lighter and warped card </w:t>
        </w:r>
        <w:r w:rsidRPr="007E283E">
          <w:rPr>
            <w:rFonts w:ascii="Courier New" w:hAnsi="Courier New"/>
          </w:rPr>
          <w:t xml:space="preserve">back into the </w:t>
        </w:r>
      </w:ins>
      <w:ins w:id="220" w:author="Madison Scott-Clary" w:date="2018-04-18T00:06:00Z">
        <w:r w:rsidR="000A7E32">
          <w:rPr>
            <w:rFonts w:ascii="Courier New" w:hAnsi="Courier New"/>
          </w:rPr>
          <w:t xml:space="preserve">garbage </w:t>
        </w:r>
      </w:ins>
      <w:ins w:id="221" w:author="Madison Scott-Clary" w:date="2018-04-12T21:57:00Z">
        <w:r w:rsidRPr="007E283E">
          <w:rPr>
            <w:rFonts w:ascii="Courier New" w:hAnsi="Courier New"/>
          </w:rPr>
          <w:t>bag</w:t>
        </w:r>
      </w:ins>
      <w:ins w:id="222" w:author="Madison Scott-Clary" w:date="2018-04-13T21:03:00Z">
        <w:r w:rsidR="00C15739">
          <w:rPr>
            <w:rFonts w:ascii="Courier New" w:hAnsi="Courier New"/>
          </w:rPr>
          <w:t>, before hauling the whole thing back</w:t>
        </w:r>
      </w:ins>
      <w:ins w:id="223" w:author="Madison Scott-Clary" w:date="2018-04-12T21:57:00Z">
        <w:r w:rsidRPr="007E283E">
          <w:rPr>
            <w:rFonts w:ascii="Courier New" w:hAnsi="Courier New"/>
          </w:rPr>
          <w:t xml:space="preserve"> in</w:t>
        </w:r>
      </w:ins>
      <w:ins w:id="224" w:author="Madison Scott-Clary" w:date="2018-04-13T21:03:00Z">
        <w:r w:rsidR="00C15739">
          <w:rPr>
            <w:rFonts w:ascii="Courier New" w:hAnsi="Courier New"/>
          </w:rPr>
          <w:t>to</w:t>
        </w:r>
      </w:ins>
      <w:ins w:id="225" w:author="Madison Scott-Clary" w:date="2018-04-12T21:57:00Z">
        <w:r w:rsidRPr="007E283E">
          <w:rPr>
            <w:rFonts w:ascii="Courier New" w:hAnsi="Courier New"/>
          </w:rPr>
          <w:t xml:space="preserve"> the dumpster. "I guess it's just a weird thing to get caught doing."</w:t>
        </w:r>
      </w:ins>
    </w:p>
    <w:p w14:paraId="79216C00" w14:textId="0D5B76EA" w:rsidR="007E283E" w:rsidRPr="007E283E" w:rsidRDefault="007E283E" w:rsidP="007E283E">
      <w:pPr>
        <w:pStyle w:val="BodyText"/>
        <w:spacing w:line="480" w:lineRule="auto"/>
        <w:ind w:firstLine="720"/>
        <w:rPr>
          <w:ins w:id="226" w:author="Madison Scott-Clary" w:date="2018-04-12T21:57:00Z"/>
          <w:rFonts w:ascii="Courier New" w:hAnsi="Courier New"/>
        </w:rPr>
      </w:pPr>
      <w:ins w:id="227" w:author="Madison Scott-Clary" w:date="2018-04-12T21:57:00Z">
        <w:r w:rsidRPr="007E283E">
          <w:rPr>
            <w:rFonts w:ascii="Courier New" w:hAnsi="Courier New"/>
          </w:rPr>
          <w:t xml:space="preserve">Head tilted, Aurora grins at me a moment longer, then </w:t>
        </w:r>
        <w:r w:rsidRPr="007E283E">
          <w:rPr>
            <w:rFonts w:ascii="Courier New" w:hAnsi="Courier New"/>
          </w:rPr>
          <w:lastRenderedPageBreak/>
          <w:t>shrugs. "I guess, yeah. See you inside?"</w:t>
        </w:r>
      </w:ins>
    </w:p>
    <w:p w14:paraId="38C022AA" w14:textId="198CE224" w:rsidR="000A7E32" w:rsidRDefault="007E283E" w:rsidP="003D29E0">
      <w:pPr>
        <w:pStyle w:val="BodyText"/>
        <w:spacing w:before="0" w:after="0" w:line="480" w:lineRule="auto"/>
        <w:ind w:firstLine="720"/>
        <w:rPr>
          <w:ins w:id="228" w:author="Madison Scott-Clary" w:date="2018-04-18T00:07:00Z"/>
          <w:rFonts w:ascii="Courier New" w:hAnsi="Courier New"/>
        </w:rPr>
      </w:pPr>
      <w:ins w:id="229" w:author="Madison Scott-Clary" w:date="2018-04-12T21:57:00Z">
        <w:r w:rsidRPr="007E283E">
          <w:rPr>
            <w:rFonts w:ascii="Courier New" w:hAnsi="Courier New"/>
          </w:rPr>
          <w:t xml:space="preserve">I nod, struggling to calm my breathing as I watch her </w:t>
        </w:r>
        <w:proofErr w:type="gramStart"/>
        <w:r w:rsidRPr="007E283E">
          <w:rPr>
            <w:rFonts w:ascii="Courier New" w:hAnsi="Courier New"/>
          </w:rPr>
          <w:t>round</w:t>
        </w:r>
        <w:proofErr w:type="gramEnd"/>
        <w:r w:rsidRPr="007E283E">
          <w:rPr>
            <w:rFonts w:ascii="Courier New" w:hAnsi="Courier New"/>
          </w:rPr>
          <w:t xml:space="preserve"> the corner to the front of the shop</w:t>
        </w:r>
      </w:ins>
      <w:ins w:id="230" w:author="Madison Scott-Clary" w:date="2018-04-13T21:04:00Z">
        <w:r w:rsidR="00C15739">
          <w:rPr>
            <w:rFonts w:ascii="Courier New" w:hAnsi="Courier New"/>
          </w:rPr>
          <w:t xml:space="preserve"> with a</w:t>
        </w:r>
        <w:r w:rsidR="00BB7A42">
          <w:rPr>
            <w:rFonts w:ascii="Courier New" w:hAnsi="Courier New"/>
          </w:rPr>
          <w:t xml:space="preserve"> flick of </w:t>
        </w:r>
      </w:ins>
      <w:ins w:id="231" w:author="Madison Scott-Clary" w:date="2018-04-13T21:08:00Z">
        <w:r w:rsidR="00BB7A42">
          <w:rPr>
            <w:rFonts w:ascii="Courier New" w:hAnsi="Courier New"/>
          </w:rPr>
          <w:t>her</w:t>
        </w:r>
      </w:ins>
      <w:ins w:id="232" w:author="Madison Scott-Clary" w:date="2018-04-13T21:04:00Z">
        <w:r w:rsidR="00BB7A42">
          <w:rPr>
            <w:rFonts w:ascii="Courier New" w:hAnsi="Courier New"/>
          </w:rPr>
          <w:t xml:space="preserve"> t</w:t>
        </w:r>
      </w:ins>
      <w:ins w:id="233" w:author="Madison Scott-Clary" w:date="2018-04-13T21:06:00Z">
        <w:r w:rsidR="00BB7A42">
          <w:rPr>
            <w:rFonts w:ascii="Courier New" w:hAnsi="Courier New"/>
          </w:rPr>
          <w:t>ail</w:t>
        </w:r>
      </w:ins>
      <w:ins w:id="234" w:author="Madison Scott-Clary" w:date="2018-04-12T22:39:00Z">
        <w:r w:rsidR="001F5F76">
          <w:rPr>
            <w:rFonts w:ascii="Courier New" w:hAnsi="Courier New"/>
          </w:rPr>
          <w:t>.</w:t>
        </w:r>
      </w:ins>
    </w:p>
    <w:p w14:paraId="4CCC3C4B" w14:textId="4028977E" w:rsidR="000A7E32" w:rsidRDefault="000A7E32" w:rsidP="003D29E0">
      <w:pPr>
        <w:pStyle w:val="BodyText"/>
        <w:spacing w:before="0" w:after="0" w:line="480" w:lineRule="auto"/>
        <w:ind w:firstLine="720"/>
        <w:rPr>
          <w:ins w:id="235" w:author="Madison Scott-Clary" w:date="2018-04-18T00:07:00Z"/>
          <w:rFonts w:ascii="Courier New" w:hAnsi="Courier New"/>
        </w:rPr>
      </w:pPr>
      <w:ins w:id="236" w:author="Madison Scott-Clary" w:date="2018-04-18T00:07:00Z">
        <w:r>
          <w:rPr>
            <w:rFonts w:ascii="Courier New" w:hAnsi="Courier New"/>
          </w:rPr>
          <w:t xml:space="preserve">Aurora smiles at me when I make it back inside to </w:t>
        </w:r>
      </w:ins>
      <w:ins w:id="237" w:author="Madison Scott-Clary" w:date="2018-04-18T00:22:00Z">
        <w:r w:rsidR="009D10BF">
          <w:rPr>
            <w:rFonts w:ascii="Courier New" w:hAnsi="Courier New"/>
          </w:rPr>
          <w:t>prep</w:t>
        </w:r>
      </w:ins>
      <w:ins w:id="238" w:author="Madison Scott-Clary" w:date="2018-04-18T00:07:00Z">
        <w:r>
          <w:rPr>
            <w:rFonts w:ascii="Courier New" w:hAnsi="Courier New"/>
          </w:rPr>
          <w:t xml:space="preserve"> her usual latte, and I beam back to her.</w:t>
        </w:r>
      </w:ins>
    </w:p>
    <w:p w14:paraId="0B173BEC" w14:textId="727F8ECC" w:rsidR="000A7E32" w:rsidRDefault="000A7E32" w:rsidP="003D29E0">
      <w:pPr>
        <w:pStyle w:val="BodyText"/>
        <w:spacing w:before="0" w:after="0" w:line="480" w:lineRule="auto"/>
        <w:ind w:firstLine="720"/>
        <w:rPr>
          <w:ins w:id="239" w:author="Madison Scott-Clary" w:date="2018-04-18T00:20:00Z"/>
          <w:rFonts w:ascii="Courier New" w:hAnsi="Courier New"/>
        </w:rPr>
      </w:pPr>
      <w:ins w:id="240" w:author="Madison Scott-Clary" w:date="2018-04-18T00:08:00Z">
        <w:r>
          <w:rPr>
            <w:rFonts w:ascii="Courier New" w:hAnsi="Courier New"/>
          </w:rPr>
          <w:t>Something about the encounter by the dumpster</w:t>
        </w:r>
      </w:ins>
      <w:ins w:id="241" w:author="Madison Scott-Clary" w:date="2018-04-18T00:09:00Z">
        <w:r>
          <w:rPr>
            <w:rFonts w:ascii="Courier New" w:hAnsi="Courier New"/>
          </w:rPr>
          <w:t xml:space="preserve"> has left me</w:t>
        </w:r>
      </w:ins>
      <w:ins w:id="242" w:author="Madison Scott-Clary" w:date="2018-04-18T00:08:00Z">
        <w:r>
          <w:rPr>
            <w:rFonts w:ascii="Courier New" w:hAnsi="Courier New"/>
          </w:rPr>
          <w:t xml:space="preserve"> feeling giddy</w:t>
        </w:r>
      </w:ins>
      <w:ins w:id="243" w:author="Madison Scott-Clary" w:date="2018-04-18T00:09:00Z">
        <w:r>
          <w:rPr>
            <w:rFonts w:ascii="Courier New" w:hAnsi="Courier New"/>
          </w:rPr>
          <w:t>. Perhaps it was the thrill of nearly being caught, or maybe the relief of being rid of the thing</w:t>
        </w:r>
      </w:ins>
      <w:ins w:id="244" w:author="Madison Scott-Clary" w:date="2018-04-18T00:17:00Z">
        <w:r w:rsidR="009D10BF">
          <w:rPr>
            <w:rFonts w:ascii="Courier New" w:hAnsi="Courier New"/>
          </w:rPr>
          <w:t>. It's</w:t>
        </w:r>
      </w:ins>
      <w:ins w:id="245" w:author="Madison Scott-Clary" w:date="2018-04-18T00:18:00Z">
        <w:r w:rsidR="009D10BF">
          <w:rPr>
            <w:rFonts w:ascii="Courier New" w:hAnsi="Courier New"/>
          </w:rPr>
          <w:t xml:space="preserve"> one fewer identifying thing about me that I need to worry about, after all, and beyond that, it got Aurora </w:t>
        </w:r>
      </w:ins>
      <w:ins w:id="246" w:author="Madison Scott-Clary" w:date="2018-04-18T00:20:00Z">
        <w:r w:rsidR="009D10BF">
          <w:rPr>
            <w:rFonts w:ascii="Courier New" w:hAnsi="Courier New"/>
          </w:rPr>
          <w:t>laughing.</w:t>
        </w:r>
      </w:ins>
    </w:p>
    <w:p w14:paraId="22961CED" w14:textId="43329411" w:rsidR="009D10BF" w:rsidRDefault="009D10BF" w:rsidP="003D29E0">
      <w:pPr>
        <w:pStyle w:val="BodyText"/>
        <w:spacing w:before="0" w:after="0" w:line="480" w:lineRule="auto"/>
        <w:ind w:firstLine="720"/>
        <w:rPr>
          <w:rFonts w:ascii="Courier New" w:hAnsi="Courier New"/>
        </w:rPr>
      </w:pPr>
      <w:ins w:id="247" w:author="Madison Scott-Clary" w:date="2018-04-18T00:20:00Z">
        <w:r>
          <w:rPr>
            <w:rFonts w:ascii="Courier New" w:hAnsi="Courier New"/>
          </w:rPr>
          <w:t xml:space="preserve">Why that makes me </w:t>
        </w:r>
      </w:ins>
      <w:ins w:id="248" w:author="Madison Scott-Clary" w:date="2018-04-18T23:05:00Z">
        <w:r w:rsidR="00F13440">
          <w:rPr>
            <w:rFonts w:ascii="Courier New" w:hAnsi="Courier New"/>
          </w:rPr>
          <w:t xml:space="preserve">so </w:t>
        </w:r>
      </w:ins>
      <w:ins w:id="249" w:author="Madison Scott-Clary" w:date="2018-04-18T00:20:00Z">
        <w:r>
          <w:rPr>
            <w:rFonts w:ascii="Courier New" w:hAnsi="Courier New"/>
          </w:rPr>
          <w:t>happy in turn is beyond me</w:t>
        </w:r>
      </w:ins>
      <w:ins w:id="250" w:author="Madison Scott-Clary" w:date="2018-04-18T00:21:00Z">
        <w:r>
          <w:rPr>
            <w:rFonts w:ascii="Courier New" w:hAnsi="Courier New"/>
          </w:rPr>
          <w:t>.</w:t>
        </w:r>
      </w:ins>
    </w:p>
    <w:p w14:paraId="52BC9671"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7E45BDF" w14:textId="77777777" w:rsidR="00287545" w:rsidRDefault="004259FA">
      <w:pPr>
        <w:pStyle w:val="Firstparagraph"/>
        <w:spacing w:line="480" w:lineRule="auto"/>
        <w:ind w:firstLine="720"/>
        <w:rPr>
          <w:rFonts w:ascii="Courier New" w:hAnsi="Courier New"/>
        </w:rPr>
      </w:pPr>
      <w:r>
        <w:rPr>
          <w:rFonts w:ascii="Courier New" w:hAnsi="Courier New"/>
        </w:rPr>
        <w:t>My brush-strokes are confident, each one is a smooth arc describing edges and boundaries, or perhaps reinforcing color.</w:t>
      </w:r>
    </w:p>
    <w:p w14:paraId="7EA54649" w14:textId="77777777" w:rsidR="00287545" w:rsidRDefault="004259FA">
      <w:pPr>
        <w:pStyle w:val="BodyText"/>
        <w:spacing w:before="0" w:after="0" w:line="480" w:lineRule="auto"/>
        <w:ind w:firstLine="720"/>
        <w:rPr>
          <w:rFonts w:ascii="Courier New" w:hAnsi="Courier New"/>
        </w:rPr>
      </w:pPr>
      <w:r>
        <w:rPr>
          <w:rFonts w:ascii="Courier New" w:hAnsi="Courier New"/>
        </w:rPr>
        <w:t>The panel had been given to me burgundy, and I'd chosen to leave it that way, painting within that dark red surface rather than covering it up. I painted in black, and I painted only shadows, not details, as though the scene were blown out towards white and the contrast turned to a hundred percent.</w:t>
      </w:r>
    </w:p>
    <w:p w14:paraId="25865B47" w14:textId="77777777" w:rsidR="00287545" w:rsidRDefault="004259FA">
      <w:pPr>
        <w:pStyle w:val="BodyText"/>
        <w:spacing w:before="0" w:after="0" w:line="480" w:lineRule="auto"/>
        <w:ind w:firstLine="720"/>
        <w:rPr>
          <w:rFonts w:ascii="Courier New" w:hAnsi="Courier New"/>
        </w:rPr>
      </w:pPr>
      <w:r>
        <w:rPr>
          <w:rFonts w:ascii="Courier New" w:hAnsi="Courier New"/>
        </w:rPr>
        <w:t>It had started as an abstract gesture of a face, angular and canine, but had slowly headed toward something more concrete. Not realistic, but perhaps something from a comic. Hard-edged lines, but true to form with no liberties taken.</w:t>
      </w:r>
    </w:p>
    <w:p w14:paraId="0AD3E238" w14:textId="77777777" w:rsidR="00645C48" w:rsidRDefault="004259FA">
      <w:pPr>
        <w:pStyle w:val="BodyText"/>
        <w:spacing w:before="0" w:after="0" w:line="480" w:lineRule="auto"/>
        <w:ind w:firstLine="720"/>
        <w:rPr>
          <w:ins w:id="251" w:author="Madison Scott-Clary" w:date="2018-04-17T22:41:00Z"/>
          <w:rFonts w:ascii="Courier New" w:hAnsi="Courier New"/>
        </w:rPr>
      </w:pPr>
      <w:r>
        <w:rPr>
          <w:rFonts w:ascii="Courier New" w:hAnsi="Courier New"/>
        </w:rPr>
        <w:lastRenderedPageBreak/>
        <w:t xml:space="preserve">Aurora </w:t>
      </w:r>
      <w:ins w:id="252" w:author="Madison Scott-Clary" w:date="2018-04-13T21:13:00Z">
        <w:r w:rsidR="00BB7A42">
          <w:rPr>
            <w:rFonts w:ascii="Courier New" w:hAnsi="Courier New"/>
          </w:rPr>
          <w:t xml:space="preserve">at her table </w:t>
        </w:r>
      </w:ins>
      <w:r>
        <w:rPr>
          <w:rFonts w:ascii="Courier New" w:hAnsi="Courier New"/>
        </w:rPr>
        <w:t xml:space="preserve">as seen from the </w:t>
      </w:r>
      <w:del w:id="253" w:author="Madison Scott-Clary" w:date="2018-04-13T21:11:00Z">
        <w:r w:rsidDel="00BB7A42">
          <w:rPr>
            <w:rFonts w:ascii="Courier New" w:hAnsi="Courier New"/>
          </w:rPr>
          <w:delText>bar</w:delText>
        </w:r>
      </w:del>
      <w:ins w:id="254" w:author="Madison Scott-Clary" w:date="2018-04-13T21:13:00Z">
        <w:r w:rsidR="00BB7A42">
          <w:rPr>
            <w:rFonts w:ascii="Courier New" w:hAnsi="Courier New"/>
          </w:rPr>
          <w:t>espresso machine</w:t>
        </w:r>
      </w:ins>
      <w:ins w:id="255" w:author="Madison Scott-Clary" w:date="2018-04-13T22:27:00Z">
        <w:r w:rsidR="00A539F8">
          <w:rPr>
            <w:rFonts w:ascii="Courier New" w:hAnsi="Courier New"/>
          </w:rPr>
          <w:t>,</w:t>
        </w:r>
      </w:ins>
      <w:del w:id="256" w:author="Madison Scott-Clary" w:date="2018-04-13T22:25:00Z">
        <w:r w:rsidDel="00A539F8">
          <w:rPr>
            <w:rFonts w:ascii="Courier New" w:hAnsi="Courier New"/>
          </w:rPr>
          <w:delText>,</w:delText>
        </w:r>
      </w:del>
      <w:r>
        <w:rPr>
          <w:rFonts w:ascii="Courier New" w:hAnsi="Courier New"/>
        </w:rPr>
        <w:t xml:space="preserve"> cheek on fist, staring out of frame. The shape of her muzzle, the tilt of her ears, both familiar and new.</w:t>
      </w:r>
    </w:p>
    <w:p w14:paraId="78A65A06" w14:textId="3F967A05" w:rsidR="00287545" w:rsidRDefault="004259FA">
      <w:pPr>
        <w:pStyle w:val="BodyText"/>
        <w:spacing w:before="0" w:after="0" w:line="480" w:lineRule="auto"/>
        <w:ind w:firstLine="720"/>
        <w:rPr>
          <w:rFonts w:ascii="Courier New" w:hAnsi="Courier New"/>
        </w:rPr>
      </w:pPr>
      <w:r>
        <w:rPr>
          <w:rFonts w:ascii="Courier New" w:hAnsi="Courier New"/>
        </w:rPr>
        <w:t>My brush-strokes are confident. Black and red, no need for another color.</w:t>
      </w:r>
    </w:p>
    <w:p w14:paraId="20D89DC7" w14:textId="77777777" w:rsidR="00287545" w:rsidRDefault="004259FA">
      <w:pPr>
        <w:pStyle w:val="BodyText"/>
        <w:spacing w:before="0" w:after="0" w:line="480" w:lineRule="auto"/>
        <w:ind w:firstLine="720"/>
        <w:rPr>
          <w:rFonts w:ascii="Courier New" w:hAnsi="Courier New"/>
        </w:rPr>
      </w:pPr>
      <w:r>
        <w:rPr>
          <w:rFonts w:ascii="Courier New" w:hAnsi="Courier New"/>
        </w:rPr>
        <w:t>"Season's winding down."</w:t>
      </w:r>
    </w:p>
    <w:p w14:paraId="3129B00A"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Mmm</w:t>
      </w:r>
      <w:proofErr w:type="spellEnd"/>
      <w:r>
        <w:rPr>
          <w:rFonts w:ascii="Courier New" w:hAnsi="Courier New"/>
        </w:rPr>
        <w:t>."</w:t>
      </w:r>
    </w:p>
    <w:p w14:paraId="275333D2"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and shakes his head, plopping down, then melting further into the deck chair.</w:t>
      </w:r>
    </w:p>
    <w:p w14:paraId="3DF7BE01"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S'good</w:t>
      </w:r>
      <w:proofErr w:type="spellEnd"/>
      <w:r>
        <w:rPr>
          <w:rFonts w:ascii="Courier New" w:hAnsi="Courier New"/>
        </w:rPr>
        <w:t xml:space="preserve"> to see you painting, you know."</w:t>
      </w:r>
    </w:p>
    <w:p w14:paraId="64410779"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Mmm</w:t>
      </w:r>
      <w:proofErr w:type="spellEnd"/>
      <w:r>
        <w:rPr>
          <w:rFonts w:ascii="Courier New" w:hAnsi="Courier New"/>
        </w:rPr>
        <w:t xml:space="preserve">." I perk up as my mind parses meaning out of those sounds, and then flatten my ears. "Sorry. I got </w:t>
      </w:r>
      <w:proofErr w:type="spellStart"/>
      <w:r>
        <w:rPr>
          <w:rFonts w:ascii="Courier New" w:hAnsi="Courier New"/>
        </w:rPr>
        <w:t>kinda</w:t>
      </w:r>
      <w:proofErr w:type="spellEnd"/>
      <w:r>
        <w:rPr>
          <w:rFonts w:ascii="Courier New" w:hAnsi="Courier New"/>
        </w:rPr>
        <w:t xml:space="preserve"> into it. What'd you say before?"</w:t>
      </w:r>
    </w:p>
    <w:p w14:paraId="2DC8A85E" w14:textId="77777777" w:rsidR="00287545" w:rsidRDefault="004259FA">
      <w:pPr>
        <w:pStyle w:val="BodyText"/>
        <w:spacing w:before="0" w:after="0" w:line="480" w:lineRule="auto"/>
        <w:ind w:firstLine="720"/>
        <w:rPr>
          <w:rFonts w:ascii="Courier New" w:hAnsi="Courier New"/>
        </w:rPr>
      </w:pPr>
      <w:r>
        <w:rPr>
          <w:rFonts w:ascii="Courier New" w:hAnsi="Courier New"/>
        </w:rPr>
        <w:t>"Said season's winding down."</w:t>
      </w:r>
    </w:p>
    <w:p w14:paraId="05EFD7D9" w14:textId="1DF61D9D" w:rsidR="00287545" w:rsidRDefault="004259FA">
      <w:pPr>
        <w:pStyle w:val="BodyText"/>
        <w:spacing w:before="0" w:after="0" w:line="480" w:lineRule="auto"/>
        <w:ind w:firstLine="720"/>
        <w:rPr>
          <w:rFonts w:ascii="Courier New" w:hAnsi="Courier New"/>
        </w:rPr>
      </w:pPr>
      <w:r>
        <w:rPr>
          <w:rFonts w:ascii="Courier New" w:hAnsi="Courier New"/>
        </w:rPr>
        <w:t>"Yeah, seems like," I offer as I carefully shift the painting off the table to lay it flat on the ground next to me. My poor-weasel's easel of the table between us and the bucket of ice returns to its former state as drinking space. I pour us both a drink.</w:t>
      </w:r>
    </w:p>
    <w:p w14:paraId="5D384E10" w14:textId="77777777" w:rsidR="00287545" w:rsidRDefault="004259FA">
      <w:pPr>
        <w:pStyle w:val="BodyText"/>
        <w:spacing w:before="0" w:after="0" w:line="480" w:lineRule="auto"/>
        <w:ind w:firstLine="720"/>
        <w:rPr>
          <w:rFonts w:ascii="Courier New" w:hAnsi="Courier New"/>
        </w:rPr>
      </w:pPr>
      <w:r>
        <w:rPr>
          <w:rFonts w:ascii="Courier New" w:hAnsi="Courier New"/>
        </w:rPr>
        <w:t>The otter has moved on from rum</w:t>
      </w:r>
      <w:del w:id="257" w:author="Madison Scott-Clary" w:date="2018-04-13T21:14:00Z">
        <w:r w:rsidDel="00BB7A42">
          <w:rPr>
            <w:rFonts w:ascii="Courier New" w:hAnsi="Courier New"/>
          </w:rPr>
          <w:delText>,</w:delText>
        </w:r>
      </w:del>
      <w:r>
        <w:rPr>
          <w:rFonts w:ascii="Courier New" w:hAnsi="Courier New"/>
        </w:rPr>
        <w:t xml:space="preserve"> and is now trying his paw at whiskey. We've been cycling through batches over the last few weeks. The taste is far sweeter than I would've expected, but Adam says he doesn't have the cuts quite right yet.</w:t>
      </w:r>
    </w:p>
    <w:p w14:paraId="5417986C"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In my mouth, ice machine ice and homemade whiskey jockey for space with words. "</w:t>
      </w:r>
      <w:proofErr w:type="spellStart"/>
      <w:r>
        <w:rPr>
          <w:rFonts w:ascii="Courier New" w:hAnsi="Courier New"/>
        </w:rPr>
        <w:t>Wha's</w:t>
      </w:r>
      <w:proofErr w:type="spellEnd"/>
      <w:r>
        <w:rPr>
          <w:rFonts w:ascii="Courier New" w:hAnsi="Courier New"/>
        </w:rPr>
        <w:t xml:space="preserve"> li' in off '</w:t>
      </w:r>
      <w:proofErr w:type="spellStart"/>
      <w:r>
        <w:rPr>
          <w:rFonts w:ascii="Courier New" w:hAnsi="Courier New"/>
        </w:rPr>
        <w:t>easong</w:t>
      </w:r>
      <w:proofErr w:type="spellEnd"/>
      <w:r>
        <w:rPr>
          <w:rFonts w:ascii="Courier New" w:hAnsi="Courier New"/>
        </w:rPr>
        <w:t>?"</w:t>
      </w:r>
    </w:p>
    <w:p w14:paraId="283F548E" w14:textId="77777777" w:rsidR="00287545" w:rsidRDefault="004259FA">
      <w:pPr>
        <w:pStyle w:val="BodyText"/>
        <w:spacing w:before="0" w:after="0" w:line="480" w:lineRule="auto"/>
        <w:ind w:firstLine="720"/>
        <w:rPr>
          <w:rFonts w:ascii="Courier New" w:hAnsi="Courier New"/>
        </w:rPr>
      </w:pPr>
      <w:r>
        <w:rPr>
          <w:rFonts w:ascii="Courier New" w:hAnsi="Courier New"/>
        </w:rPr>
        <w:t>"Eh?"</w:t>
      </w:r>
    </w:p>
    <w:p w14:paraId="209BA5F4" w14:textId="77777777" w:rsidR="00287545" w:rsidRDefault="004259FA">
      <w:pPr>
        <w:pStyle w:val="BodyText"/>
        <w:spacing w:before="0" w:after="0" w:line="480" w:lineRule="auto"/>
        <w:ind w:firstLine="720"/>
        <w:rPr>
          <w:rFonts w:ascii="Courier New" w:hAnsi="Courier New"/>
        </w:rPr>
      </w:pPr>
      <w:r>
        <w:rPr>
          <w:rFonts w:ascii="Courier New" w:hAnsi="Courier New"/>
        </w:rPr>
        <w:t>I crunch down on the ice and brave the brain freeze to say more clearly, "What's it like in the off season?"</w:t>
      </w:r>
    </w:p>
    <w:p w14:paraId="0E3A375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"Same but slower," Adam says, chuckling down to his glass. "Way slower, some days. You got here before season </w:t>
      </w:r>
      <w:proofErr w:type="gramStart"/>
      <w:r>
        <w:rPr>
          <w:rFonts w:ascii="Courier New" w:hAnsi="Courier New"/>
        </w:rPr>
        <w:t>started, but</w:t>
      </w:r>
      <w:proofErr w:type="gramEnd"/>
      <w:r>
        <w:rPr>
          <w:rFonts w:ascii="Courier New" w:hAnsi="Courier New"/>
        </w:rPr>
        <w:t xml:space="preserve"> weren't really here in the middle of off-season. I'll probably beg your help deep-cleaning some of the units."</w:t>
      </w:r>
    </w:p>
    <w:p w14:paraId="6A6ACDB0" w14:textId="77777777" w:rsidR="00287545" w:rsidRDefault="004259FA">
      <w:pPr>
        <w:pStyle w:val="BodyText"/>
        <w:spacing w:before="0" w:after="0" w:line="480" w:lineRule="auto"/>
        <w:ind w:firstLine="720"/>
        <w:rPr>
          <w:rFonts w:ascii="Courier New" w:hAnsi="Courier New"/>
        </w:rPr>
      </w:pPr>
      <w:r>
        <w:rPr>
          <w:rFonts w:ascii="Courier New" w:hAnsi="Courier New"/>
        </w:rPr>
        <w:t>"Sure thing, boss." I laugh as that gets me an ice-cube to the face. "Fine. Sure thing, master."</w:t>
      </w:r>
    </w:p>
    <w:p w14:paraId="1E61D027" w14:textId="77777777" w:rsidR="00287545" w:rsidRDefault="004259FA">
      <w:pPr>
        <w:pStyle w:val="BodyText"/>
        <w:spacing w:before="0" w:after="0" w:line="480" w:lineRule="auto"/>
        <w:ind w:firstLine="720"/>
        <w:rPr>
          <w:rFonts w:ascii="Courier New" w:hAnsi="Courier New"/>
        </w:rPr>
      </w:pPr>
      <w:r>
        <w:rPr>
          <w:rFonts w:ascii="Courier New" w:hAnsi="Courier New"/>
        </w:rPr>
        <w:t>Adam makes as though he'll throw the whole bucket of ice at me, before we both settle back into our chairs with jars of whiskey and ice, grinning. In the silence, I paint my claws idly with the black acrylic left on the brush from my work on the ceiling tile. The condensation off the glass thins the paint and it starts to seep into my fur. My paws are covered with the stuff anyway.</w:t>
      </w:r>
    </w:p>
    <w:p w14:paraId="297B1B45" w14:textId="77777777" w:rsidR="00287545" w:rsidRDefault="004259FA">
      <w:pPr>
        <w:pStyle w:val="BodyText"/>
        <w:spacing w:before="0" w:after="0" w:line="480" w:lineRule="auto"/>
        <w:ind w:firstLine="720"/>
        <w:rPr>
          <w:rFonts w:ascii="Courier New" w:hAnsi="Courier New"/>
        </w:rPr>
      </w:pPr>
      <w:r>
        <w:rPr>
          <w:rFonts w:ascii="Courier New" w:hAnsi="Courier New"/>
        </w:rPr>
        <w:t>The silence goes from comfortable to expectant, and when I look up, Adam's adopted a vaguely confused look with whiskers smoothed back, which he's directed toward his all-important drive. Just as I'm about to brush it off, he asks, "How'd you leave?"</w:t>
      </w:r>
    </w:p>
    <w:p w14:paraId="72D1FB42" w14:textId="228909E6" w:rsidR="00287545" w:rsidRDefault="002D5C5F">
      <w:pPr>
        <w:pStyle w:val="BodyText"/>
        <w:spacing w:before="0" w:after="0" w:line="480" w:lineRule="auto"/>
        <w:ind w:firstLine="720"/>
        <w:rPr>
          <w:rFonts w:ascii="Courier New" w:hAnsi="Courier New"/>
        </w:rPr>
      </w:pPr>
      <w:ins w:id="258" w:author="Madison Scott-Clary" w:date="2018-04-13T21:28:00Z">
        <w:r>
          <w:rPr>
            <w:rFonts w:ascii="Courier New" w:hAnsi="Courier New"/>
          </w:rPr>
          <w:lastRenderedPageBreak/>
          <w:t>Anxiety brushes up against me, breaking through the veneer of calmness</w:t>
        </w:r>
      </w:ins>
      <w:ins w:id="259" w:author="Madison Scott-Clary" w:date="2018-04-12T22:03:00Z">
        <w:r w:rsidR="00C92BC2">
          <w:rPr>
            <w:rFonts w:ascii="Courier New" w:hAnsi="Courier New"/>
          </w:rPr>
          <w:t xml:space="preserve">. </w:t>
        </w:r>
      </w:ins>
      <w:r w:rsidR="004259FA">
        <w:rPr>
          <w:rFonts w:ascii="Courier New" w:hAnsi="Courier New"/>
        </w:rPr>
        <w:t xml:space="preserve">It takes me a bit to respond, and I try to fill that space by nervously stirring the ice into my white whiskey. "If I just </w:t>
      </w:r>
      <w:proofErr w:type="gramStart"/>
      <w:r w:rsidR="004259FA">
        <w:rPr>
          <w:rFonts w:ascii="Courier New" w:hAnsi="Courier New"/>
        </w:rPr>
        <w:t>say</w:t>
      </w:r>
      <w:proofErr w:type="gramEnd"/>
      <w:r w:rsidR="004259FA">
        <w:rPr>
          <w:rFonts w:ascii="Courier New" w:hAnsi="Courier New"/>
        </w:rPr>
        <w:t xml:space="preserve"> 'very carefully', will that be enough?"</w:t>
      </w:r>
    </w:p>
    <w:p w14:paraId="7CA100F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otter's expression </w:t>
      </w:r>
      <w:proofErr w:type="gramStart"/>
      <w:r>
        <w:rPr>
          <w:rFonts w:ascii="Courier New" w:hAnsi="Courier New"/>
        </w:rPr>
        <w:t>softens</w:t>
      </w:r>
      <w:proofErr w:type="gramEnd"/>
      <w:r>
        <w:rPr>
          <w:rFonts w:ascii="Courier New" w:hAnsi="Courier New"/>
        </w:rPr>
        <w:t xml:space="preserve"> and he shrugs against the back of his chair. "I </w:t>
      </w:r>
      <w:proofErr w:type="spellStart"/>
      <w:r>
        <w:rPr>
          <w:rFonts w:ascii="Courier New" w:hAnsi="Courier New"/>
        </w:rPr>
        <w:t>s'pose</w:t>
      </w:r>
      <w:proofErr w:type="spellEnd"/>
      <w:r>
        <w:rPr>
          <w:rFonts w:ascii="Courier New" w:hAnsi="Courier New"/>
        </w:rPr>
        <w:t>. Doesn't mean I don't still want to know."</w:t>
      </w:r>
    </w:p>
    <w:p w14:paraId="47AF1CCF" w14:textId="44DF1F36" w:rsidR="00287545" w:rsidRDefault="004259FA">
      <w:pPr>
        <w:pStyle w:val="BodyText"/>
        <w:spacing w:before="0" w:after="0" w:line="480" w:lineRule="auto"/>
        <w:ind w:firstLine="720"/>
        <w:rPr>
          <w:rFonts w:ascii="Courier New" w:hAnsi="Courier New"/>
        </w:rPr>
      </w:pPr>
      <w:r>
        <w:rPr>
          <w:rFonts w:ascii="Courier New" w:hAnsi="Courier New"/>
        </w:rPr>
        <w:t xml:space="preserve">"I just...I don't know. I spent a lot of time thinking about all the different parts there were of my life and thinking about what I'd be without them." I brush my paws over my cheeks, heedless of the paint. My fur has almost grown back completely, and the freeze-brand has indeed come in white. Still, it's </w:t>
      </w:r>
      <w:ins w:id="260" w:author="Madison Scott-Clary" w:date="2018-04-13T21:33:00Z">
        <w:r w:rsidR="002D5C5F">
          <w:rPr>
            <w:rFonts w:ascii="Courier New" w:hAnsi="Courier New"/>
          </w:rPr>
          <w:t xml:space="preserve">become </w:t>
        </w:r>
      </w:ins>
      <w:r>
        <w:rPr>
          <w:rFonts w:ascii="Courier New" w:hAnsi="Courier New"/>
        </w:rPr>
        <w:t>a habit</w:t>
      </w:r>
      <w:del w:id="261" w:author="Madison Scott-Clary" w:date="2018-04-13T21:30:00Z">
        <w:r w:rsidDel="002D5C5F">
          <w:rPr>
            <w:rFonts w:ascii="Courier New" w:hAnsi="Courier New"/>
          </w:rPr>
          <w:delText xml:space="preserve"> I've kept</w:delText>
        </w:r>
      </w:del>
      <w:r>
        <w:rPr>
          <w:rFonts w:ascii="Courier New" w:hAnsi="Courier New"/>
        </w:rPr>
        <w:t>. "And then I just set a date and went around to all those parts one by one, turning them off or throwing them away."</w:t>
      </w:r>
    </w:p>
    <w:p w14:paraId="23F10EA3" w14:textId="77777777" w:rsidR="00287545" w:rsidRDefault="004259FA">
      <w:pPr>
        <w:pStyle w:val="BodyText"/>
        <w:spacing w:before="0" w:after="0" w:line="480" w:lineRule="auto"/>
        <w:ind w:firstLine="720"/>
        <w:rPr>
          <w:rFonts w:ascii="Courier New" w:hAnsi="Courier New"/>
        </w:rPr>
      </w:pPr>
      <w:r>
        <w:rPr>
          <w:rFonts w:ascii="Courier New" w:hAnsi="Courier New"/>
        </w:rPr>
        <w:t>"No going back, then?"</w:t>
      </w:r>
    </w:p>
    <w:p w14:paraId="71CB4A18" w14:textId="77777777" w:rsidR="00287545" w:rsidRDefault="004259FA">
      <w:pPr>
        <w:pStyle w:val="BodyText"/>
        <w:spacing w:before="0" w:after="0" w:line="480" w:lineRule="auto"/>
        <w:ind w:firstLine="720"/>
        <w:rPr>
          <w:rFonts w:ascii="Courier New" w:hAnsi="Courier New"/>
        </w:rPr>
      </w:pPr>
      <w:r>
        <w:rPr>
          <w:rFonts w:ascii="Courier New" w:hAnsi="Courier New"/>
        </w:rPr>
        <w:t>"Not if I want to stay out of jail." I don't think this is true, but it sounds good.</w:t>
      </w:r>
    </w:p>
    <w:p w14:paraId="1EE6747B"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you turned off or trashed all these parts of who you were," Adam mumbles, pouring himself another inch of whiskey. "What's left?"</w:t>
      </w:r>
    </w:p>
    <w:p w14:paraId="0A0F4C9B" w14:textId="77777777" w:rsidR="00287545" w:rsidRDefault="004259FA">
      <w:pPr>
        <w:pStyle w:val="BodyText"/>
        <w:spacing w:before="0" w:after="0" w:line="480" w:lineRule="auto"/>
        <w:ind w:firstLine="720"/>
        <w:rPr>
          <w:rFonts w:ascii="Courier New" w:hAnsi="Courier New"/>
        </w:rPr>
      </w:pPr>
      <w:r>
        <w:rPr>
          <w:rFonts w:ascii="Courier New" w:hAnsi="Courier New"/>
        </w:rPr>
        <w:t>I don't answer.</w:t>
      </w:r>
    </w:p>
    <w:p w14:paraId="07FA997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w:t>
      </w:r>
      <w:r>
        <w:rPr>
          <w:rFonts w:ascii="Courier New" w:hAnsi="Courier New"/>
          <w:i/>
          <w:iCs/>
        </w:rPr>
        <w:t>have</w:t>
      </w:r>
      <w:r>
        <w:rPr>
          <w:rFonts w:ascii="Courier New" w:hAnsi="Courier New"/>
        </w:rPr>
        <w:t xml:space="preserve"> an answer.</w:t>
      </w:r>
    </w:p>
    <w:p w14:paraId="33DD7AAA" w14:textId="03F4EE84"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When I think about it, there's just nothing there. It's like trying to see the inside of my eyelids. Just nothing there. I tore down what I was without any thought of what would be left. </w:t>
      </w:r>
      <w:ins w:id="262" w:author="Madison Scott-Clary" w:date="2018-04-12T21:53:00Z">
        <w:r w:rsidR="00656E8B">
          <w:rPr>
            <w:rFonts w:ascii="Courier New" w:hAnsi="Courier New"/>
          </w:rPr>
          <w:t xml:space="preserve">Even my license, that last proof of me-that-was, had </w:t>
        </w:r>
      </w:ins>
      <w:ins w:id="263" w:author="Madison Scott-Clary" w:date="2018-04-12T22:05:00Z">
        <w:r w:rsidR="00C92BC2">
          <w:rPr>
            <w:rFonts w:ascii="Courier New" w:hAnsi="Courier New"/>
          </w:rPr>
          <w:t xml:space="preserve">long since </w:t>
        </w:r>
      </w:ins>
      <w:ins w:id="264" w:author="Madison Scott-Clary" w:date="2018-04-12T21:53:00Z">
        <w:r w:rsidR="00C92BC2">
          <w:rPr>
            <w:rFonts w:ascii="Courier New" w:hAnsi="Courier New"/>
          </w:rPr>
          <w:t>burne</w:t>
        </w:r>
      </w:ins>
      <w:ins w:id="265" w:author="Madison Scott-Clary" w:date="2018-04-12T22:05:00Z">
        <w:r w:rsidR="00C92BC2">
          <w:rPr>
            <w:rFonts w:ascii="Courier New" w:hAnsi="Courier New"/>
          </w:rPr>
          <w:t>d</w:t>
        </w:r>
      </w:ins>
      <w:ins w:id="266" w:author="Madison Scott-Clary" w:date="2018-04-12T21:53:00Z">
        <w:r w:rsidR="00656E8B">
          <w:rPr>
            <w:rFonts w:ascii="Courier New" w:hAnsi="Courier New"/>
          </w:rPr>
          <w:t xml:space="preserve">. </w:t>
        </w:r>
      </w:ins>
      <w:r>
        <w:rPr>
          <w:rFonts w:ascii="Courier New" w:hAnsi="Courier New"/>
        </w:rPr>
        <w:t>There was nothing after that. It was more a form of suicide than I'd wanted to admit.</w:t>
      </w:r>
    </w:p>
    <w:p w14:paraId="52B793D7" w14:textId="77777777" w:rsidR="00287545" w:rsidRDefault="004259FA">
      <w:pPr>
        <w:pStyle w:val="BodyText"/>
        <w:spacing w:before="0" w:after="0" w:line="480" w:lineRule="auto"/>
        <w:ind w:firstLine="720"/>
        <w:rPr>
          <w:rFonts w:ascii="Courier New" w:hAnsi="Courier New"/>
        </w:rPr>
      </w:pPr>
      <w:r>
        <w:rPr>
          <w:rFonts w:ascii="Courier New" w:hAnsi="Courier New"/>
        </w:rPr>
        <w:t>Finally, I shrug. "Just me, I guess."</w:t>
      </w:r>
    </w:p>
    <w:p w14:paraId="67AF6EE7"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at this and stretches his legs out, splaying webbed toes. "Fair enough. You do a good job around here, though. It feels like you belong, now. I don't know what you were like before, but you were scared out of your whiskers when you got here. Now you're just you."</w:t>
      </w:r>
    </w:p>
    <w:p w14:paraId="503E7EEA" w14:textId="77777777" w:rsidR="00287545" w:rsidRDefault="004259FA">
      <w:pPr>
        <w:pStyle w:val="BodyText"/>
        <w:spacing w:before="0" w:after="0" w:line="480" w:lineRule="auto"/>
        <w:ind w:firstLine="720"/>
        <w:rPr>
          <w:rFonts w:ascii="Courier New" w:hAnsi="Courier New"/>
        </w:rPr>
      </w:pPr>
      <w:r>
        <w:rPr>
          <w:rFonts w:ascii="Courier New" w:hAnsi="Courier New"/>
        </w:rPr>
        <w:t>"A punky weasel living off the grid in a hippie town?"</w:t>
      </w:r>
    </w:p>
    <w:p w14:paraId="0897BF89" w14:textId="77777777" w:rsidR="00287545" w:rsidRDefault="004259FA">
      <w:pPr>
        <w:pStyle w:val="BodyText"/>
        <w:spacing w:before="0" w:after="0" w:line="480" w:lineRule="auto"/>
        <w:ind w:firstLine="720"/>
        <w:rPr>
          <w:rFonts w:ascii="Courier New" w:hAnsi="Courier New"/>
        </w:rPr>
      </w:pPr>
      <w:r>
        <w:rPr>
          <w:rFonts w:ascii="Courier New" w:hAnsi="Courier New"/>
        </w:rPr>
        <w:t>"That too, yeah. Took you a while to grow into the punky bit, but you're getting there."</w:t>
      </w:r>
    </w:p>
    <w:p w14:paraId="409BAD28" w14:textId="77777777" w:rsidR="00287545" w:rsidRDefault="004259FA">
      <w:pPr>
        <w:pStyle w:val="BodyText"/>
        <w:spacing w:before="0" w:after="0" w:line="480" w:lineRule="auto"/>
        <w:ind w:firstLine="720"/>
        <w:rPr>
          <w:rFonts w:ascii="Courier New" w:hAnsi="Courier New"/>
        </w:rPr>
      </w:pPr>
      <w:r>
        <w:rPr>
          <w:rFonts w:ascii="Courier New" w:hAnsi="Courier New"/>
        </w:rPr>
        <w:t>My turn to laugh. "Just missing the get-up, I guess. Second-hand shirts and jeans miss the mark a little."</w:t>
      </w:r>
    </w:p>
    <w:p w14:paraId="2F4EAED3" w14:textId="52DF3ED6"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xml:space="preserve">. And you ought to get a piercing." Adam slides out of the chair and stands, using his thick tail to give the </w:t>
      </w:r>
      <w:ins w:id="267" w:author="Madison Scott-Clary" w:date="2018-04-13T21:32:00Z">
        <w:r w:rsidR="002D5C5F">
          <w:rPr>
            <w:rFonts w:ascii="Courier New" w:hAnsi="Courier New"/>
          </w:rPr>
          <w:t xml:space="preserve">leg of the </w:t>
        </w:r>
      </w:ins>
      <w:r>
        <w:rPr>
          <w:rFonts w:ascii="Courier New" w:hAnsi="Courier New"/>
        </w:rPr>
        <w:t>table a thwack. "And it's good to see you painting.”</w:t>
      </w:r>
    </w:p>
    <w:p w14:paraId="78959F94"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F17E32F" w14:textId="0B56768E" w:rsidR="00287545" w:rsidRDefault="004259FA">
      <w:pPr>
        <w:pStyle w:val="Firstparagraph"/>
        <w:spacing w:line="480" w:lineRule="auto"/>
        <w:ind w:firstLine="720"/>
        <w:rPr>
          <w:rFonts w:ascii="Courier New" w:hAnsi="Courier New"/>
        </w:rPr>
      </w:pPr>
      <w:r>
        <w:rPr>
          <w:rFonts w:ascii="Courier New" w:hAnsi="Courier New"/>
        </w:rPr>
        <w:t xml:space="preserve">For the first few months I was here, I'd get a little twitch in my paw when someone mentioned something off the </w:t>
      </w:r>
      <w:ins w:id="268" w:author="Madison Scott-Clary" w:date="2018-04-12T21:53:00Z">
        <w:r w:rsidR="007E283E">
          <w:rPr>
            <w:rFonts w:ascii="Courier New" w:hAnsi="Courier New"/>
          </w:rPr>
          <w:lastRenderedPageBreak/>
          <w:t>I</w:t>
        </w:r>
      </w:ins>
      <w:del w:id="269" w:author="Madison Scott-Clary" w:date="2018-04-12T21:53:00Z">
        <w:r w:rsidDel="007E283E">
          <w:rPr>
            <w:rFonts w:ascii="Courier New" w:hAnsi="Courier New"/>
          </w:rPr>
          <w:delText>i</w:delText>
        </w:r>
      </w:del>
      <w:r>
        <w:rPr>
          <w:rFonts w:ascii="Courier New" w:hAnsi="Courier New"/>
        </w:rPr>
        <w:t xml:space="preserve">nternet. A twitch in my paw and a little shift inside me at a sudden-yet-averted context-shift. </w:t>
      </w:r>
      <w:r>
        <w:rPr>
          <w:rFonts w:ascii="Courier New" w:hAnsi="Courier New"/>
          <w:i/>
          <w:iCs/>
        </w:rPr>
        <w:t>I could look that up,</w:t>
      </w:r>
      <w:r>
        <w:rPr>
          <w:rFonts w:ascii="Courier New" w:hAnsi="Courier New"/>
        </w:rPr>
        <w:t xml:space="preserve"> I'd think. </w:t>
      </w:r>
      <w:r>
        <w:rPr>
          <w:rFonts w:ascii="Courier New" w:hAnsi="Courier New"/>
          <w:i/>
          <w:iCs/>
        </w:rPr>
        <w:t xml:space="preserve">I could answer their </w:t>
      </w:r>
      <w:proofErr w:type="gramStart"/>
      <w:r>
        <w:rPr>
          <w:rFonts w:ascii="Courier New" w:hAnsi="Courier New"/>
          <w:i/>
          <w:iCs/>
        </w:rPr>
        <w:t>question, or</w:t>
      </w:r>
      <w:proofErr w:type="gramEnd"/>
      <w:r>
        <w:rPr>
          <w:rFonts w:ascii="Courier New" w:hAnsi="Courier New"/>
          <w:i/>
          <w:iCs/>
        </w:rPr>
        <w:t xml:space="preserve"> laugh at their picture.</w:t>
      </w:r>
    </w:p>
    <w:p w14:paraId="727343A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For a while, I'd countered it with lies. An "oh yeah ha </w:t>
      </w:r>
      <w:proofErr w:type="spellStart"/>
      <w:r>
        <w:rPr>
          <w:rFonts w:ascii="Courier New" w:hAnsi="Courier New"/>
        </w:rPr>
        <w:t>ha</w:t>
      </w:r>
      <w:proofErr w:type="spellEnd"/>
      <w:r>
        <w:rPr>
          <w:rFonts w:ascii="Courier New" w:hAnsi="Courier New"/>
        </w:rPr>
        <w:t>" here and a "yeah I saw that" there. The anxiety that I'd mess up and be called out got to be too much for me, though, and I switched from that to nervous silence.</w:t>
      </w:r>
    </w:p>
    <w:p w14:paraId="4AF69B9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replaced that twitch early on with the gesture of brushing back over my cheeks. At first, it was obvious why: when I got to town, my face was still freshly shaved, and for the first few weeks, the freezer-burnt marks of the brand were plain. Soon, though, it became more of a habit than a coping mechanism. I'd brush my pads over the fur and feel the edges of the shaving, and once they became imperceptible, I'd trace my claws through fur, trying to sense where the brown fur </w:t>
      </w:r>
      <w:proofErr w:type="gramStart"/>
      <w:r>
        <w:rPr>
          <w:rFonts w:ascii="Courier New" w:hAnsi="Courier New"/>
        </w:rPr>
        <w:t>ended</w:t>
      </w:r>
      <w:proofErr w:type="gramEnd"/>
      <w:r>
        <w:rPr>
          <w:rFonts w:ascii="Courier New" w:hAnsi="Courier New"/>
        </w:rPr>
        <w:t xml:space="preserve"> and the white, branded fur started.</w:t>
      </w:r>
    </w:p>
    <w:p w14:paraId="71BB752C" w14:textId="6E9F46C5" w:rsidR="00287545" w:rsidRDefault="004259FA">
      <w:pPr>
        <w:pStyle w:val="BodyText"/>
        <w:spacing w:before="0" w:after="0" w:line="480" w:lineRule="auto"/>
        <w:ind w:firstLine="720"/>
        <w:rPr>
          <w:rFonts w:ascii="Courier New" w:hAnsi="Courier New"/>
        </w:rPr>
      </w:pPr>
      <w:r>
        <w:rPr>
          <w:rFonts w:ascii="Courier New" w:hAnsi="Courier New"/>
        </w:rPr>
        <w:t>Anything--</w:t>
      </w:r>
      <w:proofErr w:type="spellStart"/>
      <w:r>
        <w:rPr>
          <w:rFonts w:ascii="Courier New" w:hAnsi="Courier New"/>
          <w:i/>
          <w:iCs/>
        </w:rPr>
        <w:t>anything</w:t>
      </w:r>
      <w:proofErr w:type="spellEnd"/>
      <w:r>
        <w:rPr>
          <w:rFonts w:ascii="Courier New" w:hAnsi="Courier New"/>
        </w:rPr>
        <w:t xml:space="preserve">--to keep from touching the </w:t>
      </w:r>
      <w:ins w:id="270" w:author="Madison Scott-Clary" w:date="2018-04-12T21:53:00Z">
        <w:r w:rsidR="007E283E">
          <w:rPr>
            <w:rFonts w:ascii="Courier New" w:hAnsi="Courier New"/>
          </w:rPr>
          <w:t>I</w:t>
        </w:r>
      </w:ins>
      <w:del w:id="271" w:author="Madison Scott-Clary" w:date="2018-04-12T21:53:00Z">
        <w:r w:rsidDel="007E283E">
          <w:rPr>
            <w:rFonts w:ascii="Courier New" w:hAnsi="Courier New"/>
          </w:rPr>
          <w:delText>i</w:delText>
        </w:r>
      </w:del>
      <w:r>
        <w:rPr>
          <w:rFonts w:ascii="Courier New" w:hAnsi="Courier New"/>
        </w:rPr>
        <w:t>nternet. It would be too easy for me to just log back on. The temptation to peer into a life that no longer existed was too great. My very existence here in this town depends on that life no longer existing.</w:t>
      </w:r>
      <w:ins w:id="272" w:author="Madison Scott-Clary" w:date="2018-04-12T21:54:00Z">
        <w:r w:rsidR="007E283E">
          <w:rPr>
            <w:rFonts w:ascii="Courier New" w:hAnsi="Courier New"/>
          </w:rPr>
          <w:t xml:space="preserve"> I’d destroyed </w:t>
        </w:r>
        <w:proofErr w:type="gramStart"/>
        <w:r w:rsidR="007E283E">
          <w:rPr>
            <w:rFonts w:ascii="Courier New" w:hAnsi="Courier New"/>
          </w:rPr>
          <w:t>it, and</w:t>
        </w:r>
        <w:proofErr w:type="gramEnd"/>
        <w:r w:rsidR="007E283E">
          <w:rPr>
            <w:rFonts w:ascii="Courier New" w:hAnsi="Courier New"/>
          </w:rPr>
          <w:t xml:space="preserve"> destroyed all that tied me to its remains.</w:t>
        </w:r>
      </w:ins>
    </w:p>
    <w:p w14:paraId="3F8B1537" w14:textId="4B108B5C" w:rsidR="00287545" w:rsidRDefault="004259FA">
      <w:pPr>
        <w:pStyle w:val="BodyText"/>
        <w:spacing w:before="0" w:after="0" w:line="480" w:lineRule="auto"/>
        <w:ind w:firstLine="720"/>
        <w:rPr>
          <w:rFonts w:ascii="Courier New" w:hAnsi="Courier New"/>
        </w:rPr>
      </w:pPr>
      <w:r>
        <w:rPr>
          <w:rFonts w:ascii="Courier New" w:hAnsi="Courier New"/>
        </w:rPr>
        <w:t xml:space="preserve">And yet here I am, panicking in the bathroom at Starry </w:t>
      </w:r>
      <w:ins w:id="273" w:author="Madison Scott-Clary" w:date="2018-04-13T23:11:00Z">
        <w:r w:rsidR="00C41CBE">
          <w:rPr>
            <w:rFonts w:ascii="Courier New" w:hAnsi="Courier New"/>
          </w:rPr>
          <w:lastRenderedPageBreak/>
          <w:t>N</w:t>
        </w:r>
      </w:ins>
      <w:del w:id="274" w:author="Madison Scott-Clary" w:date="2018-04-13T23:11:00Z">
        <w:r w:rsidDel="00C41CBE">
          <w:rPr>
            <w:rFonts w:ascii="Courier New" w:hAnsi="Courier New"/>
          </w:rPr>
          <w:delText>n</w:delText>
        </w:r>
      </w:del>
      <w:r>
        <w:rPr>
          <w:rFonts w:ascii="Courier New" w:hAnsi="Courier New"/>
        </w:rPr>
        <w:t>ight.</w:t>
      </w:r>
    </w:p>
    <w:p w14:paraId="55B9BF1D" w14:textId="77777777" w:rsidR="00287545" w:rsidRDefault="004259FA">
      <w:pPr>
        <w:pStyle w:val="BodyText"/>
        <w:spacing w:before="0" w:after="0" w:line="480" w:lineRule="auto"/>
        <w:ind w:firstLine="720"/>
        <w:rPr>
          <w:rFonts w:ascii="Courier New" w:hAnsi="Courier New"/>
        </w:rPr>
      </w:pPr>
      <w:r>
        <w:rPr>
          <w:rFonts w:ascii="Courier New" w:hAnsi="Courier New"/>
        </w:rPr>
        <w:t>There's a soft tap at the door, and I rush to straighten my skirt and apron, peeking in the mirror to make sure I haven't visibly cried.</w:t>
      </w:r>
    </w:p>
    <w:p w14:paraId="51E59719" w14:textId="77777777" w:rsidR="00287545" w:rsidRDefault="004259FA">
      <w:pPr>
        <w:pStyle w:val="BodyText"/>
        <w:spacing w:before="0" w:after="0" w:line="480" w:lineRule="auto"/>
        <w:ind w:firstLine="720"/>
        <w:rPr>
          <w:rFonts w:ascii="Courier New" w:hAnsi="Courier New"/>
        </w:rPr>
      </w:pPr>
      <w:r>
        <w:rPr>
          <w:rFonts w:ascii="Courier New" w:hAnsi="Courier New"/>
        </w:rPr>
        <w:t>Aurora's there when I open the door, standing a scant few inches taller than I.</w:t>
      </w:r>
    </w:p>
    <w:p w14:paraId="6FE27292" w14:textId="77777777" w:rsidR="00287545" w:rsidRDefault="004259FA">
      <w:pPr>
        <w:pStyle w:val="BodyText"/>
        <w:spacing w:before="0" w:after="0" w:line="480" w:lineRule="auto"/>
        <w:ind w:firstLine="720"/>
        <w:rPr>
          <w:rFonts w:ascii="Courier New" w:hAnsi="Courier New"/>
        </w:rPr>
      </w:pPr>
      <w:r>
        <w:rPr>
          <w:rFonts w:ascii="Courier New" w:hAnsi="Courier New"/>
        </w:rPr>
        <w:t>"Sorry, I'm..." I shake my head. "I'm all done."</w:t>
      </w:r>
    </w:p>
    <w:p w14:paraId="5D5238BC" w14:textId="77777777" w:rsidR="00287545" w:rsidRDefault="004259FA">
      <w:pPr>
        <w:pStyle w:val="BodyText"/>
        <w:spacing w:before="0" w:after="0" w:line="480" w:lineRule="auto"/>
        <w:ind w:firstLine="720"/>
        <w:rPr>
          <w:rFonts w:ascii="Courier New" w:hAnsi="Courier New"/>
        </w:rPr>
      </w:pPr>
      <w:r>
        <w:rPr>
          <w:rFonts w:ascii="Courier New" w:hAnsi="Courier New"/>
        </w:rPr>
        <w:t>The coyote tilts her head quizzically, a movement that brushes against old memories. "You okay?"</w:t>
      </w:r>
    </w:p>
    <w:p w14:paraId="36575B24" w14:textId="77777777" w:rsidR="00287545" w:rsidRDefault="004259FA">
      <w:pPr>
        <w:pStyle w:val="BodyText"/>
        <w:spacing w:before="0" w:after="0" w:line="480" w:lineRule="auto"/>
        <w:ind w:firstLine="720"/>
        <w:rPr>
          <w:rFonts w:ascii="Courier New" w:hAnsi="Courier New"/>
        </w:rPr>
      </w:pPr>
      <w:r>
        <w:rPr>
          <w:rFonts w:ascii="Courier New" w:hAnsi="Courier New"/>
        </w:rPr>
        <w:t>"Yeah, I am." I stand up straighter and smile apologetically to her. "I will be."</w:t>
      </w:r>
    </w:p>
    <w:p w14:paraId="50503B8F" w14:textId="61C66D39" w:rsidR="00287545" w:rsidRDefault="004259FA">
      <w:pPr>
        <w:pStyle w:val="BodyText"/>
        <w:spacing w:before="0" w:after="0" w:line="480" w:lineRule="auto"/>
        <w:ind w:firstLine="720"/>
        <w:rPr>
          <w:rFonts w:ascii="Courier New" w:hAnsi="Courier New"/>
        </w:rPr>
      </w:pPr>
      <w:r>
        <w:rPr>
          <w:rFonts w:ascii="Courier New" w:hAnsi="Courier New"/>
        </w:rPr>
        <w:t xml:space="preserve">We slide past each other and I make my way behind the bar again, busying myself with wiping down the already-clean espresso machine, just to give my paws something to do. Not many people ordering coffee at six at night. This late in the season, </w:t>
      </w:r>
      <w:del w:id="275" w:author="Madison Scott-Clary" w:date="2018-04-13T21:35:00Z">
        <w:r w:rsidDel="0049354F">
          <w:rPr>
            <w:rFonts w:ascii="Courier New" w:hAnsi="Courier New"/>
          </w:rPr>
          <w:delText xml:space="preserve">and </w:delText>
        </w:r>
      </w:del>
      <w:r>
        <w:rPr>
          <w:rFonts w:ascii="Courier New" w:hAnsi="Courier New"/>
        </w:rPr>
        <w:t>the sun sets early too.</w:t>
      </w:r>
    </w:p>
    <w:p w14:paraId="3109C1BB" w14:textId="77777777" w:rsidR="00287545" w:rsidRDefault="004259FA">
      <w:pPr>
        <w:pStyle w:val="BodyText"/>
        <w:spacing w:before="0" w:after="0" w:line="480" w:lineRule="auto"/>
        <w:ind w:firstLine="720"/>
        <w:rPr>
          <w:rFonts w:ascii="Courier New" w:hAnsi="Courier New"/>
        </w:rPr>
      </w:pPr>
      <w:r>
        <w:rPr>
          <w:rFonts w:ascii="Courier New" w:hAnsi="Courier New"/>
        </w:rPr>
        <w:t>Stefan hikes himself up onto the bar, tail flagging off to the side. "You alright there, kiddo?"</w:t>
      </w:r>
    </w:p>
    <w:p w14:paraId="5E59E22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"Yeah." I nod eagerly, then decide eagerness isn't what I should be going </w:t>
      </w:r>
      <w:proofErr w:type="gramStart"/>
      <w:r>
        <w:rPr>
          <w:rFonts w:ascii="Courier New" w:hAnsi="Courier New"/>
        </w:rPr>
        <w:t>for, and</w:t>
      </w:r>
      <w:proofErr w:type="gramEnd"/>
      <w:r>
        <w:rPr>
          <w:rFonts w:ascii="Courier New" w:hAnsi="Courier New"/>
        </w:rPr>
        <w:t xml:space="preserve"> turn it into a shrug. "Just stomach stuff. Nerves, maybe." I laugh, and it sounds too loud.</w:t>
      </w:r>
    </w:p>
    <w:p w14:paraId="39469783" w14:textId="77777777" w:rsidR="00287545" w:rsidRDefault="004259FA">
      <w:pPr>
        <w:pStyle w:val="BodyText"/>
        <w:spacing w:before="0" w:after="0" w:line="480" w:lineRule="auto"/>
        <w:ind w:firstLine="720"/>
        <w:rPr>
          <w:rFonts w:ascii="Courier New" w:hAnsi="Courier New"/>
        </w:rPr>
      </w:pPr>
      <w:r>
        <w:rPr>
          <w:rFonts w:ascii="Courier New" w:hAnsi="Courier New"/>
        </w:rPr>
        <w:t>"You bolted right off, yep. Anything bring it on?"</w:t>
      </w:r>
    </w:p>
    <w:p w14:paraId="642F5B26"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look around, checking on the occupants. We're down to me </w:t>
      </w:r>
      <w:r>
        <w:rPr>
          <w:rFonts w:ascii="Courier New" w:hAnsi="Courier New"/>
        </w:rPr>
        <w:lastRenderedPageBreak/>
        <w:t>and Stefan, a young fox couple, and Aurora of course. "Just...just something a customer...something that bear said. Or saw. I don't know."</w:t>
      </w:r>
    </w:p>
    <w:p w14:paraId="07C8A37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Stefan's brow furrows, and I watch as the wolf's </w:t>
      </w:r>
      <w:proofErr w:type="spellStart"/>
      <w:r>
        <w:rPr>
          <w:rFonts w:ascii="Courier New" w:hAnsi="Courier New"/>
        </w:rPr>
        <w:t>tailtip</w:t>
      </w:r>
      <w:proofErr w:type="spellEnd"/>
      <w:r>
        <w:rPr>
          <w:rFonts w:ascii="Courier New" w:hAnsi="Courier New"/>
        </w:rPr>
        <w:t xml:space="preserve"> taps </w:t>
      </w:r>
      <w:proofErr w:type="spellStart"/>
      <w:r>
        <w:rPr>
          <w:rFonts w:ascii="Courier New" w:hAnsi="Courier New"/>
        </w:rPr>
        <w:t>arhythmically</w:t>
      </w:r>
      <w:proofErr w:type="spellEnd"/>
      <w:r>
        <w:rPr>
          <w:rFonts w:ascii="Courier New" w:hAnsi="Courier New"/>
        </w:rPr>
        <w:t xml:space="preserve"> against the wall where it joins the bar. "Saw? How do you mean?"</w:t>
      </w:r>
    </w:p>
    <w:p w14:paraId="3734AE5B" w14:textId="77777777" w:rsidR="00287545" w:rsidRDefault="004259FA">
      <w:pPr>
        <w:pStyle w:val="BodyText"/>
        <w:spacing w:before="0" w:after="0" w:line="480" w:lineRule="auto"/>
        <w:ind w:firstLine="720"/>
        <w:rPr>
          <w:rFonts w:ascii="Courier New" w:hAnsi="Courier New"/>
        </w:rPr>
      </w:pPr>
      <w:r>
        <w:rPr>
          <w:rFonts w:ascii="Courier New" w:hAnsi="Courier New"/>
        </w:rPr>
        <w:t>"He had a tablet, and I guess I caught a glimpse. He was talking about it to someone. Someone on the phone."</w:t>
      </w:r>
    </w:p>
    <w:p w14:paraId="7B119885" w14:textId="77777777" w:rsidR="00287545" w:rsidRDefault="004259FA">
      <w:pPr>
        <w:pStyle w:val="BodyText"/>
        <w:spacing w:before="0" w:after="0" w:line="480" w:lineRule="auto"/>
        <w:ind w:firstLine="720"/>
        <w:rPr>
          <w:rFonts w:ascii="Courier New" w:hAnsi="Courier New"/>
        </w:rPr>
      </w:pPr>
      <w:r>
        <w:rPr>
          <w:rFonts w:ascii="Courier New" w:hAnsi="Courier New"/>
        </w:rPr>
        <w:t>"Mm, yeah, I remember. What'd you see?"</w:t>
      </w:r>
    </w:p>
    <w:p w14:paraId="6D1520BF" w14:textId="72AEB3FD" w:rsidR="00287545" w:rsidRDefault="004259FA">
      <w:pPr>
        <w:pStyle w:val="BodyText"/>
        <w:spacing w:before="0" w:after="0" w:line="480" w:lineRule="auto"/>
        <w:ind w:firstLine="720"/>
        <w:rPr>
          <w:rFonts w:ascii="Courier New" w:hAnsi="Courier New"/>
        </w:rPr>
      </w:pPr>
      <w:r>
        <w:rPr>
          <w:rFonts w:ascii="Courier New" w:hAnsi="Courier New"/>
        </w:rPr>
        <w:t xml:space="preserve">"I saw my--" My words catch in my throat. </w:t>
      </w:r>
      <w:r>
        <w:rPr>
          <w:rFonts w:ascii="Courier New" w:hAnsi="Courier New"/>
          <w:i/>
          <w:iCs/>
        </w:rPr>
        <w:t>I saw my husband. I saw my name</w:t>
      </w:r>
      <w:ins w:id="276" w:author="Madison Scott-Clary" w:date="2018-04-12T21:54:00Z">
        <w:r w:rsidR="007E283E">
          <w:rPr>
            <w:rFonts w:ascii="Courier New" w:hAnsi="Courier New"/>
            <w:i/>
            <w:iCs/>
          </w:rPr>
          <w:t>. I saw the picture from my ID</w:t>
        </w:r>
      </w:ins>
      <w:r>
        <w:rPr>
          <w:rFonts w:ascii="Courier New" w:hAnsi="Courier New"/>
          <w:i/>
          <w:iCs/>
        </w:rPr>
        <w:t>.</w:t>
      </w:r>
      <w:r>
        <w:rPr>
          <w:rFonts w:ascii="Courier New" w:hAnsi="Courier New"/>
        </w:rPr>
        <w:t xml:space="preserve"> "I saw my hometown."</w:t>
      </w:r>
    </w:p>
    <w:p w14:paraId="5E963818" w14:textId="5CA44A0F" w:rsidR="00287545" w:rsidRDefault="004259FA">
      <w:pPr>
        <w:pStyle w:val="BodyText"/>
        <w:spacing w:before="0" w:after="0" w:line="480" w:lineRule="auto"/>
        <w:ind w:firstLine="720"/>
        <w:rPr>
          <w:rFonts w:ascii="Courier New" w:hAnsi="Courier New"/>
        </w:rPr>
      </w:pPr>
      <w:r>
        <w:rPr>
          <w:rFonts w:ascii="Courier New" w:hAnsi="Courier New"/>
        </w:rPr>
        <w:t xml:space="preserve">The wolf grins and leans back on his paws. "Home, eh? You don't seem like the girl </w:t>
      </w:r>
      <w:del w:id="277" w:author="Madison Scott-Clary" w:date="2018-04-13T21:36:00Z">
        <w:r w:rsidDel="0049354F">
          <w:rPr>
            <w:rFonts w:ascii="Courier New" w:hAnsi="Courier New"/>
          </w:rPr>
          <w:delText>who'd want</w:delText>
        </w:r>
      </w:del>
      <w:ins w:id="278" w:author="Madison Scott-Clary" w:date="2018-04-13T21:36:00Z">
        <w:r w:rsidR="0049354F">
          <w:rPr>
            <w:rFonts w:ascii="Courier New" w:hAnsi="Courier New"/>
          </w:rPr>
          <w:t>who’s eager</w:t>
        </w:r>
      </w:ins>
      <w:r>
        <w:rPr>
          <w:rFonts w:ascii="Courier New" w:hAnsi="Courier New"/>
        </w:rPr>
        <w:t xml:space="preserve"> to go back."</w:t>
      </w:r>
    </w:p>
    <w:p w14:paraId="43F2E289" w14:textId="77777777" w:rsidR="00287545" w:rsidRDefault="004259FA">
      <w:pPr>
        <w:pStyle w:val="BodyText"/>
        <w:spacing w:before="0" w:after="0" w:line="480" w:lineRule="auto"/>
        <w:ind w:firstLine="720"/>
        <w:rPr>
          <w:rFonts w:ascii="Courier New" w:hAnsi="Courier New"/>
        </w:rPr>
      </w:pPr>
      <w:r>
        <w:rPr>
          <w:rFonts w:ascii="Courier New" w:hAnsi="Courier New"/>
        </w:rPr>
        <w:t>At this, I laugh in earnest. "No. Not at all."</w:t>
      </w:r>
    </w:p>
    <w:p w14:paraId="57E9783C" w14:textId="77777777" w:rsidR="00287545" w:rsidRDefault="004259FA">
      <w:pPr>
        <w:pStyle w:val="BodyText"/>
        <w:spacing w:before="0" w:after="0" w:line="480" w:lineRule="auto"/>
        <w:ind w:firstLine="720"/>
        <w:rPr>
          <w:rFonts w:ascii="Courier New" w:hAnsi="Courier New"/>
        </w:rPr>
      </w:pPr>
      <w:r>
        <w:rPr>
          <w:rFonts w:ascii="Courier New" w:hAnsi="Courier New"/>
        </w:rPr>
        <w:t>"What about it piqued your interest, then?"</w:t>
      </w:r>
    </w:p>
    <w:p w14:paraId="32B6872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hide my racing thoughts with a </w:t>
      </w:r>
      <w:proofErr w:type="gramStart"/>
      <w:r>
        <w:rPr>
          <w:rFonts w:ascii="Courier New" w:hAnsi="Courier New"/>
        </w:rPr>
        <w:t>shrug, and</w:t>
      </w:r>
      <w:proofErr w:type="gramEnd"/>
      <w:r>
        <w:rPr>
          <w:rFonts w:ascii="Courier New" w:hAnsi="Courier New"/>
        </w:rPr>
        <w:t xml:space="preserve"> come up with a half-truth: "The headline had the word 'police' in it."</w:t>
      </w:r>
    </w:p>
    <w:p w14:paraId="1F6C294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Nodding, Stefan slips down from his perch on the bar. "Fair enough. Weird day in here, anyway. </w:t>
      </w:r>
      <w:proofErr w:type="spellStart"/>
      <w:r>
        <w:rPr>
          <w:rFonts w:ascii="Courier New" w:hAnsi="Courier New"/>
        </w:rPr>
        <w:t>I'mma</w:t>
      </w:r>
      <w:proofErr w:type="spellEnd"/>
      <w:r>
        <w:rPr>
          <w:rFonts w:ascii="Courier New" w:hAnsi="Courier New"/>
        </w:rPr>
        <w:t xml:space="preserve"> close down after this--" he gestures vaguely toward the customers, "So feel free to head out whenever you want."</w:t>
      </w:r>
    </w:p>
    <w:p w14:paraId="13786C87" w14:textId="7D90DBFC" w:rsidR="00287545" w:rsidRDefault="004259FA">
      <w:pPr>
        <w:pStyle w:val="BodyText"/>
        <w:spacing w:before="0" w:after="0" w:line="480" w:lineRule="auto"/>
        <w:ind w:firstLine="720"/>
        <w:rPr>
          <w:rFonts w:ascii="Courier New" w:hAnsi="Courier New"/>
        </w:rPr>
      </w:pPr>
      <w:r>
        <w:rPr>
          <w:rFonts w:ascii="Courier New" w:hAnsi="Courier New"/>
        </w:rPr>
        <w:t xml:space="preserve">I think of the bus back to Adam's and being alone with my </w:t>
      </w:r>
      <w:r>
        <w:rPr>
          <w:rFonts w:ascii="Courier New" w:hAnsi="Courier New"/>
        </w:rPr>
        <w:lastRenderedPageBreak/>
        <w:t xml:space="preserve">thoughts. I could walk, but that'd just mean more time turning that glimpse of an article--something about 'police' and my old name, something about how long it had been--over and over in my head. "I'll stick around, help </w:t>
      </w:r>
      <w:del w:id="279" w:author="Madison Scott-Clary" w:date="2018-04-13T21:38:00Z">
        <w:r w:rsidDel="004203A9">
          <w:rPr>
            <w:rFonts w:ascii="Courier New" w:hAnsi="Courier New"/>
          </w:rPr>
          <w:delText xml:space="preserve">wipe </w:delText>
        </w:r>
      </w:del>
      <w:ins w:id="280" w:author="Madison Scott-Clary" w:date="2018-04-13T21:38:00Z">
        <w:r w:rsidR="004203A9">
          <w:rPr>
            <w:rFonts w:ascii="Courier New" w:hAnsi="Courier New"/>
          </w:rPr>
          <w:t xml:space="preserve">clean </w:t>
        </w:r>
      </w:ins>
      <w:r>
        <w:rPr>
          <w:rFonts w:ascii="Courier New" w:hAnsi="Courier New"/>
        </w:rPr>
        <w:t>up and stuff."</w:t>
      </w:r>
    </w:p>
    <w:p w14:paraId="0DE82175" w14:textId="77777777" w:rsidR="00287545" w:rsidRDefault="004259FA">
      <w:pPr>
        <w:pStyle w:val="BodyText"/>
        <w:spacing w:before="0" w:after="0" w:line="480" w:lineRule="auto"/>
        <w:ind w:firstLine="720"/>
        <w:rPr>
          <w:rFonts w:ascii="Courier New" w:hAnsi="Courier New"/>
        </w:rPr>
      </w:pPr>
      <w:r>
        <w:rPr>
          <w:rFonts w:ascii="Courier New" w:hAnsi="Courier New"/>
        </w:rPr>
        <w:t>Stefan shrugs, "Sure thing. Maybe I'll take off early, then. You okay closing up?"</w:t>
      </w:r>
    </w:p>
    <w:p w14:paraId="1D5831A4" w14:textId="2BF2C7B8"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I nod</w:t>
      </w:r>
      <w:ins w:id="281" w:author="Madison Scott-Clary" w:date="2018-04-13T21:38:00Z">
        <w:r w:rsidR="004203A9">
          <w:rPr>
            <w:rFonts w:ascii="Courier New" w:hAnsi="Courier New"/>
          </w:rPr>
          <w:t>, tamping down anxiety with a joke</w:t>
        </w:r>
      </w:ins>
      <w:ins w:id="282" w:author="Madison Scott-Clary" w:date="2018-04-13T21:39:00Z">
        <w:r w:rsidR="004203A9">
          <w:rPr>
            <w:rFonts w:ascii="Courier New" w:hAnsi="Courier New"/>
          </w:rPr>
          <w:t>y grin</w:t>
        </w:r>
      </w:ins>
      <w:r>
        <w:rPr>
          <w:rFonts w:ascii="Courier New" w:hAnsi="Courier New"/>
        </w:rPr>
        <w:t>. "Wipe everything down, put all the food away, put the chairs up, steal all the money from the drawer..."</w:t>
      </w:r>
    </w:p>
    <w:p w14:paraId="5B751387" w14:textId="77777777" w:rsidR="00287545" w:rsidRDefault="004259FA">
      <w:pPr>
        <w:pStyle w:val="BodyText"/>
        <w:spacing w:before="0" w:after="0" w:line="480" w:lineRule="auto"/>
        <w:ind w:firstLine="720"/>
        <w:rPr>
          <w:rFonts w:ascii="Courier New" w:hAnsi="Courier New"/>
        </w:rPr>
      </w:pPr>
      <w:r>
        <w:rPr>
          <w:rFonts w:ascii="Courier New" w:hAnsi="Courier New"/>
        </w:rPr>
        <w:t>The wolf laughs. "No more than ten percent, please. And girlie," he reaches out and pinches my ear between his claws. "Get your ears pierced with all sorts of crap or something so you can turn into a real punk. You're too wholesome-looking to be thieving."</w:t>
      </w:r>
    </w:p>
    <w:p w14:paraId="357B0FAA" w14:textId="77777777" w:rsidR="00287545" w:rsidRDefault="004259FA">
      <w:pPr>
        <w:pStyle w:val="BodyText"/>
        <w:spacing w:before="0" w:after="0" w:line="480" w:lineRule="auto"/>
        <w:ind w:firstLine="720"/>
        <w:rPr>
          <w:rFonts w:ascii="Courier New" w:hAnsi="Courier New"/>
        </w:rPr>
      </w:pPr>
      <w:r>
        <w:rPr>
          <w:rFonts w:ascii="Courier New" w:hAnsi="Courier New"/>
        </w:rPr>
        <w:t>"Adam suggested the same thing. This town must be in sore need of a punk."</w:t>
      </w:r>
    </w:p>
    <w:p w14:paraId="4D14BCA2" w14:textId="77777777" w:rsidR="00287545" w:rsidRDefault="004259FA">
      <w:pPr>
        <w:pStyle w:val="BodyText"/>
        <w:spacing w:before="0" w:after="0" w:line="480" w:lineRule="auto"/>
        <w:ind w:firstLine="720"/>
        <w:rPr>
          <w:rFonts w:ascii="Courier New" w:hAnsi="Courier New"/>
        </w:rPr>
      </w:pPr>
      <w:r>
        <w:rPr>
          <w:rFonts w:ascii="Courier New" w:hAnsi="Courier New"/>
        </w:rPr>
        <w:t>"Yeah, all we've got is Aurora."</w:t>
      </w:r>
    </w:p>
    <w:p w14:paraId="2F955E75" w14:textId="77777777" w:rsidR="00287545" w:rsidRDefault="004259FA">
      <w:pPr>
        <w:pStyle w:val="BodyText"/>
        <w:spacing w:before="0" w:after="0" w:line="480" w:lineRule="auto"/>
        <w:ind w:firstLine="720"/>
        <w:rPr>
          <w:rFonts w:ascii="Courier New" w:hAnsi="Courier New"/>
        </w:rPr>
      </w:pPr>
      <w:r>
        <w:rPr>
          <w:rFonts w:ascii="Courier New" w:hAnsi="Courier New"/>
        </w:rPr>
        <w:t>The coyote flips him off without even looking away from her book. He laughs.</w:t>
      </w:r>
    </w:p>
    <w:p w14:paraId="10556C8C"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3831F99F" w14:textId="77777777" w:rsidR="00287545" w:rsidRDefault="004259FA">
      <w:pPr>
        <w:pStyle w:val="Firstparagraph"/>
        <w:spacing w:line="480" w:lineRule="auto"/>
        <w:ind w:firstLine="720"/>
        <w:rPr>
          <w:rFonts w:ascii="Courier New" w:hAnsi="Courier New"/>
        </w:rPr>
      </w:pPr>
      <w:r>
        <w:rPr>
          <w:rFonts w:ascii="Courier New" w:hAnsi="Courier New"/>
        </w:rPr>
        <w:t>Stefan's really good at disappearing when he's not needed at work anymore. If he doesn't have to be there for closing, he'll be nowhere to be found.</w:t>
      </w:r>
    </w:p>
    <w:p w14:paraId="70421C87"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Oh well, that's fine. I don't imagine I'll be here much longer anyhow.</w:t>
      </w:r>
    </w:p>
    <w:p w14:paraId="334D6A18" w14:textId="77777777" w:rsidR="00287545" w:rsidRDefault="004259FA">
      <w:pPr>
        <w:pStyle w:val="BodyText"/>
        <w:spacing w:before="0" w:after="0" w:line="480" w:lineRule="auto"/>
        <w:ind w:firstLine="720"/>
        <w:rPr>
          <w:rFonts w:ascii="Courier New" w:hAnsi="Courier New"/>
        </w:rPr>
      </w:pPr>
      <w:r>
        <w:rPr>
          <w:rFonts w:ascii="Courier New" w:hAnsi="Courier New"/>
        </w:rPr>
        <w:t>I start by cleaning down the bar and arranging all those bottles of flavored syrup for the drinks. Next comes flipping over the 'open' sign and wiping down the empty tables, stacking chairs upside-down atop them.</w:t>
      </w:r>
    </w:p>
    <w:p w14:paraId="3BEBE8B8" w14:textId="77777777" w:rsidR="00287545" w:rsidRDefault="004259FA">
      <w:pPr>
        <w:pStyle w:val="BodyText"/>
        <w:spacing w:before="0" w:after="0" w:line="480" w:lineRule="auto"/>
        <w:ind w:firstLine="720"/>
        <w:rPr>
          <w:rFonts w:ascii="Courier New" w:hAnsi="Courier New"/>
        </w:rPr>
      </w:pPr>
      <w:r>
        <w:rPr>
          <w:rFonts w:ascii="Courier New" w:hAnsi="Courier New"/>
        </w:rPr>
        <w:t>The fox couple picks up on the hint quickly and we settle their tab.</w:t>
      </w:r>
    </w:p>
    <w:p w14:paraId="644BB80D" w14:textId="77777777" w:rsidR="00287545" w:rsidRDefault="004259FA">
      <w:pPr>
        <w:pStyle w:val="BodyText"/>
        <w:spacing w:before="0" w:after="0" w:line="480" w:lineRule="auto"/>
        <w:ind w:firstLine="720"/>
        <w:rPr>
          <w:rFonts w:ascii="Courier New" w:hAnsi="Courier New"/>
        </w:rPr>
      </w:pPr>
      <w:r>
        <w:rPr>
          <w:rFonts w:ascii="Courier New" w:hAnsi="Courier New"/>
        </w:rPr>
        <w:t>I make a quick pass of the bathroom, but it's clean enough as is, so I mostly just wipe down the sink.</w:t>
      </w:r>
    </w:p>
    <w:p w14:paraId="47E0C96D" w14:textId="77777777" w:rsidR="00287545" w:rsidRDefault="004259FA">
      <w:pPr>
        <w:pStyle w:val="BodyText"/>
        <w:spacing w:before="0" w:after="0" w:line="480" w:lineRule="auto"/>
        <w:ind w:firstLine="720"/>
        <w:rPr>
          <w:rFonts w:ascii="Courier New" w:hAnsi="Courier New"/>
        </w:rPr>
      </w:pPr>
      <w:r>
        <w:rPr>
          <w:rFonts w:ascii="Courier New" w:hAnsi="Courier New"/>
        </w:rPr>
        <w:t>Back out in the café, I turn off the soft indie pop on the house speakers, and then something clicks within me.</w:t>
      </w:r>
    </w:p>
    <w:p w14:paraId="159C3A5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clutch at the edge of the bar as all of those emotions, eight or nine months of them, crash into me. All those months of living in at least some state of fear, all those days of holding back on feeling anything else, they all add up to time past-me only borrowed. All those past-due feelings make themselves felt </w:t>
      </w:r>
      <w:r>
        <w:rPr>
          <w:rFonts w:ascii="Courier New" w:hAnsi="Courier New"/>
          <w:i/>
          <w:iCs/>
        </w:rPr>
        <w:t>now</w:t>
      </w:r>
      <w:r>
        <w:rPr>
          <w:rFonts w:ascii="Courier New" w:hAnsi="Courier New"/>
        </w:rPr>
        <w:t>.</w:t>
      </w:r>
    </w:p>
    <w:p w14:paraId="2577942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My grip on the bar tightens as I gasp out a stifled cry, and then I'm crumpling to the floor, wedged between the milk fridge and the end of the bar where Stefan had been sitting only a half hour ago. Anxiety crescendos into panic, and then far, far beyond that. My muscles are tensing, and my perception of </w:t>
      </w:r>
      <w:r>
        <w:rPr>
          <w:rFonts w:ascii="Courier New" w:hAnsi="Courier New"/>
        </w:rPr>
        <w:lastRenderedPageBreak/>
        <w:t>the world, my entire awareness, is shrinking to something the size of a coin, chalk-white pain smelling of snow.</w:t>
      </w:r>
    </w:p>
    <w:p w14:paraId="777B162C" w14:textId="77777777" w:rsidR="00287545" w:rsidRDefault="004259FA">
      <w:pPr>
        <w:pStyle w:val="BodyText"/>
        <w:spacing w:before="0" w:after="0" w:line="480" w:lineRule="auto"/>
        <w:ind w:firstLine="720"/>
        <w:rPr>
          <w:rFonts w:ascii="Courier New" w:hAnsi="Courier New"/>
        </w:rPr>
      </w:pPr>
      <w:r>
        <w:rPr>
          <w:rFonts w:ascii="Courier New" w:hAnsi="Courier New"/>
        </w:rPr>
        <w:t>I come to on my side, gasping for air and choking on sobs. I'd been sobbing the whole time, apparently, as my cheeks and the sleeve of my shirt are soaked. Drooling too, from the looks of it.</w:t>
      </w:r>
    </w:p>
    <w:p w14:paraId="480E81CE" w14:textId="77777777" w:rsidR="00287545" w:rsidRDefault="004259FA">
      <w:pPr>
        <w:pStyle w:val="BodyText"/>
        <w:spacing w:before="0" w:after="0" w:line="480" w:lineRule="auto"/>
        <w:ind w:firstLine="720"/>
        <w:rPr>
          <w:rFonts w:ascii="Courier New" w:hAnsi="Courier New"/>
        </w:rPr>
      </w:pPr>
      <w:r>
        <w:rPr>
          <w:rFonts w:ascii="Courier New" w:hAnsi="Courier New"/>
        </w:rPr>
        <w:t>My body hasn't figured out how to move, yet, but I can see a dark, angular shape above me. I try to push away, but all I can manage is to tense up further.</w:t>
      </w:r>
    </w:p>
    <w:p w14:paraId="6F96A45C" w14:textId="77777777" w:rsidR="00287545" w:rsidRDefault="004259FA">
      <w:pPr>
        <w:pStyle w:val="BodyText"/>
        <w:spacing w:before="0" w:after="0" w:line="480" w:lineRule="auto"/>
        <w:ind w:firstLine="720"/>
        <w:rPr>
          <w:rFonts w:ascii="Courier New" w:hAnsi="Courier New"/>
        </w:rPr>
      </w:pPr>
      <w:r>
        <w:rPr>
          <w:rFonts w:ascii="Courier New" w:hAnsi="Courier New"/>
        </w:rPr>
        <w:t>"Hey, hey, chill. It's okay." Aurora. It has to be.</w:t>
      </w:r>
    </w:p>
    <w:p w14:paraId="012C462D"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Mmnglh</w:t>
      </w:r>
      <w:proofErr w:type="spellEnd"/>
      <w:r>
        <w:rPr>
          <w:rFonts w:ascii="Courier New" w:hAnsi="Courier New"/>
        </w:rPr>
        <w:t>."</w:t>
      </w:r>
    </w:p>
    <w:p w14:paraId="1A8CDD6E" w14:textId="5B7ECEA1" w:rsidR="00287545" w:rsidRDefault="004259FA">
      <w:pPr>
        <w:pStyle w:val="BodyText"/>
        <w:spacing w:before="0" w:after="0" w:line="480" w:lineRule="auto"/>
        <w:ind w:firstLine="720"/>
        <w:rPr>
          <w:rFonts w:ascii="Courier New" w:hAnsi="Courier New"/>
        </w:rPr>
      </w:pPr>
      <w:r>
        <w:rPr>
          <w:rFonts w:ascii="Courier New" w:hAnsi="Courier New"/>
        </w:rPr>
        <w:t>"Let's get you upright, at least a little. See if you can stand" She helps lever me up until I'm leaning back against the bar. "Come on, legs out. You uh...you fell over. Let</w:t>
      </w:r>
      <w:ins w:id="283" w:author="Madison Scott-Clary" w:date="2018-04-13T21:45:00Z">
        <w:r w:rsidR="004203A9">
          <w:rPr>
            <w:rFonts w:ascii="Courier New" w:hAnsi="Courier New"/>
          </w:rPr>
          <w:t>’</w:t>
        </w:r>
      </w:ins>
      <w:r>
        <w:rPr>
          <w:rFonts w:ascii="Courier New" w:hAnsi="Courier New"/>
        </w:rPr>
        <w:t>s at least get your legs in front of you."</w:t>
      </w:r>
    </w:p>
    <w:p w14:paraId="29177777" w14:textId="77777777" w:rsidR="00287545" w:rsidRDefault="004259FA">
      <w:pPr>
        <w:pStyle w:val="BodyText"/>
        <w:spacing w:before="0" w:after="0" w:line="480" w:lineRule="auto"/>
        <w:ind w:firstLine="720"/>
        <w:rPr>
          <w:rFonts w:ascii="Courier New" w:hAnsi="Courier New"/>
        </w:rPr>
      </w:pPr>
      <w:r>
        <w:rPr>
          <w:rFonts w:ascii="Courier New" w:hAnsi="Courier New"/>
        </w:rPr>
        <w:t>I can't figure out how to work my voice, so I just continue to moan and sob as the coyote helps get my skirt untangled and my limbs out from under me. She slips her paws up under my arms and starts to lift.</w:t>
      </w:r>
    </w:p>
    <w:p w14:paraId="044EDF8C" w14:textId="22566378" w:rsidR="00287545" w:rsidRDefault="004259FA">
      <w:pPr>
        <w:pStyle w:val="BodyText"/>
        <w:spacing w:before="0" w:after="0" w:line="480" w:lineRule="auto"/>
        <w:ind w:firstLine="720"/>
        <w:rPr>
          <w:rFonts w:ascii="Courier New" w:hAnsi="Courier New"/>
        </w:rPr>
      </w:pPr>
      <w:r>
        <w:rPr>
          <w:rFonts w:ascii="Courier New" w:hAnsi="Courier New"/>
        </w:rPr>
        <w:t>"N-</w:t>
      </w:r>
      <w:proofErr w:type="spellStart"/>
      <w:r>
        <w:rPr>
          <w:rFonts w:ascii="Courier New" w:hAnsi="Courier New"/>
        </w:rPr>
        <w:t>nnn</w:t>
      </w:r>
      <w:proofErr w:type="spellEnd"/>
      <w:r>
        <w:rPr>
          <w:rFonts w:ascii="Courier New" w:hAnsi="Courier New"/>
        </w:rPr>
        <w:t xml:space="preserve">," I manage and clutch at her arms--far too tightly, if her </w:t>
      </w:r>
      <w:del w:id="284" w:author="Madison Scott-Clary" w:date="2018-04-13T21:46:00Z">
        <w:r w:rsidDel="004203A9">
          <w:rPr>
            <w:rFonts w:ascii="Courier New" w:hAnsi="Courier New"/>
          </w:rPr>
          <w:delText xml:space="preserve">posture </w:delText>
        </w:r>
      </w:del>
      <w:ins w:id="285" w:author="Madison Scott-Clary" w:date="2018-04-13T21:46:00Z">
        <w:r w:rsidR="004203A9">
          <w:rPr>
            <w:rFonts w:ascii="Courier New" w:hAnsi="Courier New"/>
          </w:rPr>
          <w:t xml:space="preserve">wince </w:t>
        </w:r>
      </w:ins>
      <w:r>
        <w:rPr>
          <w:rFonts w:ascii="Courier New" w:hAnsi="Courier New"/>
        </w:rPr>
        <w:t>is anything to go by. Too filled with terror, too struck by a sense of impending death to control myself.</w:t>
      </w:r>
    </w:p>
    <w:p w14:paraId="60E2A86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She relents and settles back down, then gives into my </w:t>
      </w:r>
      <w:r>
        <w:rPr>
          <w:rFonts w:ascii="Courier New" w:hAnsi="Courier New"/>
        </w:rPr>
        <w:lastRenderedPageBreak/>
        <w:t>tugging and slips her arms around my shoulders instead. There's a little uneven rocking motion as she slides her legs out from under her, and then she's drawing me in against her.</w:t>
      </w:r>
    </w:p>
    <w:p w14:paraId="7262815E" w14:textId="77777777" w:rsidR="00287545" w:rsidRDefault="004259FA">
      <w:pPr>
        <w:pStyle w:val="BodyText"/>
        <w:spacing w:before="0" w:after="0" w:line="480" w:lineRule="auto"/>
        <w:ind w:firstLine="720"/>
        <w:rPr>
          <w:rFonts w:ascii="Courier New" w:hAnsi="Courier New"/>
        </w:rPr>
      </w:pPr>
      <w:r>
        <w:rPr>
          <w:rFonts w:ascii="Courier New" w:hAnsi="Courier New"/>
        </w:rPr>
        <w:t>I don't really know how long I stay like that. The only thing describing the passage of time is my sobbing. Aurora is a warm bulk against me, something to wrap my arms around, some bit of stability. She doesn't coo or shush, just rests her head against mine in silence. A kind, patient silence. A silence with no expectations.</w:t>
      </w:r>
    </w:p>
    <w:p w14:paraId="4809D980" w14:textId="77777777" w:rsidR="00287545" w:rsidRDefault="004259FA">
      <w:pPr>
        <w:pStyle w:val="BodyText"/>
        <w:spacing w:before="0" w:after="0" w:line="480" w:lineRule="auto"/>
        <w:ind w:firstLine="720"/>
        <w:rPr>
          <w:rFonts w:ascii="Courier New" w:hAnsi="Courier New"/>
        </w:rPr>
      </w:pPr>
      <w:r>
        <w:rPr>
          <w:rFonts w:ascii="Courier New" w:hAnsi="Courier New"/>
        </w:rPr>
        <w:t>Eventually, I run out of sobs, and settle into a gentle, almost calm sort of crying. Aurora gives me a bit more time before carefully leaning back. letting our arms slip from the embrace at least enough so that she can look at me. Her smile's kind, rather than pitying. "Come on, let's get you up, okay?"</w:t>
      </w:r>
    </w:p>
    <w:p w14:paraId="3CE9E223" w14:textId="77777777" w:rsidR="00287545" w:rsidRDefault="004259FA">
      <w:pPr>
        <w:pStyle w:val="BodyText"/>
        <w:spacing w:before="0" w:after="0" w:line="480" w:lineRule="auto"/>
        <w:ind w:firstLine="720"/>
        <w:rPr>
          <w:rFonts w:ascii="Courier New" w:hAnsi="Courier New"/>
        </w:rPr>
      </w:pPr>
      <w:r>
        <w:rPr>
          <w:rFonts w:ascii="Courier New" w:hAnsi="Courier New"/>
        </w:rPr>
        <w:t>My joints are loose hinges, too well oiled. Finding a way to be upright without wobbling onto the floor again proves difficult. It takes a few tries, but I wind up with my butt parked against the edge of the bar, tail crimped behind me. I leave my shoulders leaning forward to maintain my grip on Aurora. I'm loath to let go of her, so it takes another fumbling second for me to find a way to do so.</w:t>
      </w:r>
    </w:p>
    <w:p w14:paraId="73951BFF" w14:textId="77777777" w:rsidR="00287545" w:rsidRDefault="004259FA">
      <w:pPr>
        <w:pStyle w:val="BodyText"/>
        <w:spacing w:before="0" w:after="0" w:line="480" w:lineRule="auto"/>
        <w:ind w:firstLine="720"/>
        <w:rPr>
          <w:rFonts w:ascii="Courier New" w:hAnsi="Courier New"/>
        </w:rPr>
      </w:pPr>
      <w:r>
        <w:rPr>
          <w:rFonts w:ascii="Courier New" w:hAnsi="Courier New"/>
        </w:rPr>
        <w:t>"Sorry," I croak.</w:t>
      </w:r>
    </w:p>
    <w:p w14:paraId="3A600A2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She shakes her head and rests her paws on my shoulders. </w:t>
      </w:r>
      <w:r>
        <w:rPr>
          <w:rFonts w:ascii="Courier New" w:hAnsi="Courier New"/>
        </w:rPr>
        <w:lastRenderedPageBreak/>
        <w:t>Once she's sure I'm steady, she steps away and grabs a plastic to-go cup from beneath the bar and fills it at the sink. She takes one of my paws in hers and guides my fingers around the cup, making sure I'm holding on before she lets go. "Drink. You cried yourself empty."</w:t>
      </w:r>
    </w:p>
    <w:p w14:paraId="1173935B" w14:textId="77777777" w:rsidR="00287545" w:rsidRDefault="004259FA">
      <w:pPr>
        <w:pStyle w:val="BodyText"/>
        <w:spacing w:before="0" w:after="0" w:line="480" w:lineRule="auto"/>
        <w:ind w:firstLine="720"/>
        <w:rPr>
          <w:rFonts w:ascii="Courier New" w:hAnsi="Courier New"/>
        </w:rPr>
      </w:pPr>
      <w:r>
        <w:rPr>
          <w:rFonts w:ascii="Courier New" w:hAnsi="Courier New"/>
        </w:rPr>
        <w:t>I nod and sip at the water. It feels too full in my mouth. Too thick. It slides around like oil. When I swallow, I realize how thirsty I truly am, and finish the rest of the cup in one go.</w:t>
      </w:r>
    </w:p>
    <w:p w14:paraId="19E8BB37" w14:textId="77777777" w:rsidR="00287545" w:rsidRDefault="004259FA">
      <w:pPr>
        <w:pStyle w:val="BodyText"/>
        <w:spacing w:before="0" w:after="0" w:line="480" w:lineRule="auto"/>
        <w:ind w:firstLine="720"/>
        <w:rPr>
          <w:rFonts w:ascii="Courier New" w:hAnsi="Courier New"/>
        </w:rPr>
      </w:pPr>
      <w:r>
        <w:rPr>
          <w:rFonts w:ascii="Courier New" w:hAnsi="Courier New"/>
        </w:rPr>
        <w:t>Aurora, meanwhile, finishes closing up; all that was left was her table, so there's just two chairs to put up.</w:t>
      </w:r>
    </w:p>
    <w:p w14:paraId="1062E674" w14:textId="77777777" w:rsidR="00287545" w:rsidRDefault="004259FA">
      <w:pPr>
        <w:pStyle w:val="BodyText"/>
        <w:spacing w:before="0" w:after="0" w:line="480" w:lineRule="auto"/>
        <w:ind w:firstLine="720"/>
        <w:rPr>
          <w:rFonts w:ascii="Courier New" w:hAnsi="Courier New"/>
        </w:rPr>
      </w:pPr>
      <w:r>
        <w:rPr>
          <w:rFonts w:ascii="Courier New" w:hAnsi="Courier New"/>
        </w:rPr>
        <w:t>I refill my cup from the tap and straighten up, trying to dispel the wobbliness in my hips and knees, to shake off the dark sense of panic. "Thanks Aurora, you didn't have to--"</w:t>
      </w:r>
    </w:p>
    <w:p w14:paraId="3D2FAFD5" w14:textId="77777777" w:rsidR="00287545" w:rsidRDefault="004259FA">
      <w:pPr>
        <w:pStyle w:val="BodyText"/>
        <w:spacing w:before="0" w:after="0" w:line="480" w:lineRule="auto"/>
        <w:ind w:firstLine="720"/>
        <w:rPr>
          <w:rFonts w:ascii="Courier New" w:hAnsi="Courier New"/>
        </w:rPr>
      </w:pPr>
      <w:r>
        <w:rPr>
          <w:rFonts w:ascii="Courier New" w:hAnsi="Courier New"/>
        </w:rPr>
        <w:t>"But you're in no shape to," the coyote cuts me off, laughing. She tucks her book and papers back in her bag and slips back behind the bar again. Shrugging her bag's strap up further, she snakes an arm around my back. "Let's get you home, though, okay? You good to walk?"</w:t>
      </w:r>
    </w:p>
    <w:p w14:paraId="697940FD"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I can take the bus, though. Don't need to walk."</w:t>
      </w:r>
    </w:p>
    <w:p w14:paraId="6BBF161B" w14:textId="77777777" w:rsidR="00287545" w:rsidRDefault="004259FA">
      <w:pPr>
        <w:pStyle w:val="BodyText"/>
        <w:spacing w:before="0" w:after="0" w:line="480" w:lineRule="auto"/>
        <w:ind w:firstLine="720"/>
        <w:rPr>
          <w:rFonts w:ascii="Courier New" w:hAnsi="Courier New"/>
        </w:rPr>
      </w:pPr>
      <w:r>
        <w:rPr>
          <w:rFonts w:ascii="Courier New" w:hAnsi="Courier New"/>
        </w:rPr>
        <w:t>"I meant to my car. I'll get you home."</w:t>
      </w:r>
    </w:p>
    <w:p w14:paraId="1CBFEEBD" w14:textId="77777777" w:rsidR="00287545" w:rsidRDefault="004259FA">
      <w:pPr>
        <w:pStyle w:val="BodyText"/>
        <w:spacing w:before="0" w:after="0" w:line="480" w:lineRule="auto"/>
        <w:ind w:firstLine="720"/>
        <w:rPr>
          <w:rFonts w:ascii="Courier New" w:hAnsi="Courier New"/>
        </w:rPr>
      </w:pPr>
      <w:r>
        <w:rPr>
          <w:rFonts w:ascii="Courier New" w:hAnsi="Courier New"/>
        </w:rPr>
        <w:t>If I open my mouth, I'll start crying, so I just nod.</w:t>
      </w:r>
    </w:p>
    <w:p w14:paraId="0A3695EA"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6B21EFE5" w14:textId="77777777" w:rsidR="00287545" w:rsidRDefault="004259FA">
      <w:pPr>
        <w:pStyle w:val="Firstparagraph"/>
        <w:spacing w:line="480" w:lineRule="auto"/>
        <w:ind w:firstLine="720"/>
        <w:rPr>
          <w:rFonts w:ascii="Courier New" w:hAnsi="Courier New"/>
        </w:rPr>
      </w:pPr>
      <w:r>
        <w:rPr>
          <w:rFonts w:ascii="Courier New" w:hAnsi="Courier New"/>
        </w:rPr>
        <w:lastRenderedPageBreak/>
        <w:t>Aurora's car is very...</w:t>
      </w:r>
      <w:r>
        <w:rPr>
          <w:rFonts w:ascii="Courier New" w:hAnsi="Courier New"/>
          <w:i/>
          <w:iCs/>
        </w:rPr>
        <w:t>her.</w:t>
      </w:r>
    </w:p>
    <w:p w14:paraId="0FFD25BF" w14:textId="29AA13FE" w:rsidR="00287545" w:rsidRDefault="004259FA">
      <w:pPr>
        <w:pStyle w:val="BodyText"/>
        <w:spacing w:before="0" w:after="0" w:line="480" w:lineRule="auto"/>
        <w:ind w:firstLine="720"/>
        <w:rPr>
          <w:rFonts w:ascii="Courier New" w:hAnsi="Courier New"/>
        </w:rPr>
      </w:pPr>
      <w:r>
        <w:rPr>
          <w:rFonts w:ascii="Courier New" w:hAnsi="Courier New"/>
        </w:rPr>
        <w:t>I don't really know how to put it otherwise. It's sensible, as she is; it's filled with books and stacks of paper, as her bag is; it's not messy, but it's got a lot going on</w:t>
      </w:r>
      <w:ins w:id="286" w:author="Madison Scott-Clary" w:date="2018-04-12T21:55:00Z">
        <w:r w:rsidR="007E283E">
          <w:rPr>
            <w:rFonts w:ascii="Courier New" w:hAnsi="Courier New"/>
          </w:rPr>
          <w:t xml:space="preserve"> beneath its simple exterior</w:t>
        </w:r>
      </w:ins>
      <w:r>
        <w:rPr>
          <w:rFonts w:ascii="Courier New" w:hAnsi="Courier New"/>
        </w:rPr>
        <w:t>, like her.</w:t>
      </w:r>
    </w:p>
    <w:p w14:paraId="7D9DC61B" w14:textId="77777777" w:rsidR="00287545" w:rsidRDefault="004259FA">
      <w:pPr>
        <w:pStyle w:val="BodyText"/>
        <w:spacing w:before="0" w:after="0" w:line="480" w:lineRule="auto"/>
        <w:ind w:firstLine="720"/>
        <w:rPr>
          <w:rFonts w:ascii="Courier New" w:hAnsi="Courier New"/>
        </w:rPr>
      </w:pPr>
      <w:r>
        <w:rPr>
          <w:rFonts w:ascii="Courier New" w:hAnsi="Courier New"/>
        </w:rPr>
        <w:t>Still sniffling, I wait as she moves a sheaf of papers held together with a binder clip from the passenger seat to the back. Then I swipe my tail and skirt out of the way and slouch into the seat, clumsily clicking the seatbelt in place with one paw, the other still holding the half-full cup of water.</w:t>
      </w:r>
    </w:p>
    <w:p w14:paraId="28C60314" w14:textId="77777777" w:rsidR="00287545" w:rsidRDefault="004259FA">
      <w:pPr>
        <w:pStyle w:val="BodyText"/>
        <w:spacing w:before="0" w:after="0" w:line="480" w:lineRule="auto"/>
        <w:ind w:firstLine="720"/>
        <w:rPr>
          <w:rFonts w:ascii="Courier New" w:hAnsi="Courier New"/>
        </w:rPr>
      </w:pPr>
      <w:r>
        <w:rPr>
          <w:rFonts w:ascii="Courier New" w:hAnsi="Courier New"/>
        </w:rPr>
        <w:t>The car smells of her, too. My nose is doing about as well as anyone's would after so much crying, but I can tell that much. It smells like when she held me. It smells familiar, like something from years ago. Years and years. I have to swallow down a rising wave of guilt and terror.</w:t>
      </w:r>
    </w:p>
    <w:p w14:paraId="4F70E71D" w14:textId="77777777" w:rsidR="00287545" w:rsidRDefault="004259FA">
      <w:pPr>
        <w:pStyle w:val="BodyText"/>
        <w:spacing w:before="0" w:after="0" w:line="480" w:lineRule="auto"/>
        <w:ind w:firstLine="720"/>
        <w:rPr>
          <w:rFonts w:ascii="Courier New" w:hAnsi="Courier New"/>
        </w:rPr>
      </w:pPr>
      <w:r>
        <w:rPr>
          <w:rFonts w:ascii="Courier New" w:hAnsi="Courier New"/>
        </w:rPr>
        <w:t>The coyote settles into the driver's seat and gets all buckled in before giving my thigh a squeeze in her paw. "Adam's, right?" she asks, smiling. "One of the cabins?"</w:t>
      </w:r>
    </w:p>
    <w:p w14:paraId="395F1D00" w14:textId="77777777" w:rsidR="00287545" w:rsidRDefault="004259FA">
      <w:pPr>
        <w:pStyle w:val="BodyText"/>
        <w:spacing w:before="0" w:after="0" w:line="480" w:lineRule="auto"/>
        <w:ind w:firstLine="720"/>
        <w:rPr>
          <w:rFonts w:ascii="Courier New" w:hAnsi="Courier New"/>
        </w:rPr>
      </w:pPr>
      <w:r>
        <w:rPr>
          <w:rFonts w:ascii="Courier New" w:hAnsi="Courier New"/>
        </w:rPr>
        <w:t>I nod. "Thanks again for driving me."</w:t>
      </w:r>
    </w:p>
    <w:p w14:paraId="10E85E32" w14:textId="77777777" w:rsidR="00287545" w:rsidRDefault="004259FA">
      <w:pPr>
        <w:pStyle w:val="BodyText"/>
        <w:spacing w:before="0" w:after="0" w:line="480" w:lineRule="auto"/>
        <w:ind w:firstLine="720"/>
        <w:rPr>
          <w:rFonts w:ascii="Courier New" w:hAnsi="Courier New"/>
        </w:rPr>
      </w:pPr>
      <w:r>
        <w:rPr>
          <w:rFonts w:ascii="Courier New" w:hAnsi="Courier New"/>
        </w:rPr>
        <w:t>Aurora waits until she's reversed out of her spot and turned onto the road before answering. "No way I'm letting you walk, and goodness knows I know how awful crying alone on a bus is."</w:t>
      </w:r>
    </w:p>
    <w:p w14:paraId="3D726BCC"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"Yeah, probably not a good look," I say. I can't quite laugh yet, but I do manage a sort of 'heh'.</w:t>
      </w:r>
    </w:p>
    <w:p w14:paraId="699E3D76" w14:textId="77777777" w:rsidR="00287545" w:rsidRDefault="004259FA">
      <w:pPr>
        <w:pStyle w:val="BodyText"/>
        <w:spacing w:before="0" w:after="0" w:line="480" w:lineRule="auto"/>
        <w:ind w:firstLine="720"/>
        <w:rPr>
          <w:rFonts w:ascii="Courier New" w:hAnsi="Courier New"/>
        </w:rPr>
      </w:pPr>
      <w:r>
        <w:rPr>
          <w:rFonts w:ascii="Courier New" w:hAnsi="Courier New"/>
        </w:rPr>
        <w:t>"You are a bit of a mess."</w:t>
      </w:r>
    </w:p>
    <w:p w14:paraId="76A8B53A" w14:textId="77777777" w:rsidR="00287545" w:rsidRDefault="004259FA">
      <w:pPr>
        <w:pStyle w:val="BodyText"/>
        <w:spacing w:before="0" w:after="0" w:line="480" w:lineRule="auto"/>
        <w:ind w:firstLine="720"/>
        <w:rPr>
          <w:rFonts w:ascii="Courier New" w:hAnsi="Courier New"/>
        </w:rPr>
      </w:pPr>
      <w:r>
        <w:rPr>
          <w:rFonts w:ascii="Courier New" w:hAnsi="Courier New"/>
        </w:rPr>
        <w:t>I look down over my shirt and skirt. They're both rumpled. My shirt's still damp from my tears, and my skirt has picked up a stain from the floor behind the bar--probably old coffee. I can only imagine how my face looks. I grin. "Fair."</w:t>
      </w:r>
    </w:p>
    <w:p w14:paraId="413D5859" w14:textId="77777777" w:rsidR="00287545" w:rsidRDefault="004259FA">
      <w:pPr>
        <w:pStyle w:val="BodyText"/>
        <w:spacing w:before="0" w:after="0" w:line="480" w:lineRule="auto"/>
        <w:ind w:firstLine="720"/>
        <w:rPr>
          <w:rFonts w:ascii="Courier New" w:hAnsi="Courier New"/>
        </w:rPr>
      </w:pPr>
      <w:r>
        <w:rPr>
          <w:rFonts w:ascii="Courier New" w:hAnsi="Courier New"/>
        </w:rPr>
        <w:t>I let Aurora drive as I focus on rehydrating. I want to just gulp down the water, but I've made enough of a mess of myself tonight. No sense risking a spill. Probably better for me that way, anyway.</w:t>
      </w:r>
    </w:p>
    <w:p w14:paraId="697325E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It's about a </w:t>
      </w:r>
      <w:proofErr w:type="gramStart"/>
      <w:r>
        <w:rPr>
          <w:rFonts w:ascii="Courier New" w:hAnsi="Courier New"/>
        </w:rPr>
        <w:t>forty-five minute</w:t>
      </w:r>
      <w:proofErr w:type="gramEnd"/>
      <w:r>
        <w:rPr>
          <w:rFonts w:ascii="Courier New" w:hAnsi="Courier New"/>
        </w:rPr>
        <w:t xml:space="preserve"> walk from Adam's to Starry Night, and about twenty-five on the bus. I never realized how long the bus took, though, as it takes us less than ten minutes to get back to the long-stay. I laugh at the thought.</w:t>
      </w:r>
    </w:p>
    <w:p w14:paraId="0182B58A" w14:textId="77777777" w:rsidR="00287545" w:rsidRDefault="004259FA">
      <w:pPr>
        <w:pStyle w:val="BodyText"/>
        <w:spacing w:before="0" w:after="0" w:line="480" w:lineRule="auto"/>
        <w:ind w:firstLine="720"/>
        <w:rPr>
          <w:rFonts w:ascii="Courier New" w:hAnsi="Courier New"/>
        </w:rPr>
      </w:pPr>
      <w:r>
        <w:rPr>
          <w:rFonts w:ascii="Courier New" w:hAnsi="Courier New"/>
        </w:rPr>
        <w:t>"What's up?" Aurora says, pulling into the dirt-road drive, heading around the back of the suites toward the cabins.</w:t>
      </w:r>
    </w:p>
    <w:p w14:paraId="0E7B2AB4" w14:textId="77777777" w:rsidR="00287545" w:rsidRDefault="004259FA">
      <w:pPr>
        <w:pStyle w:val="BodyText"/>
        <w:spacing w:before="0" w:after="0" w:line="480" w:lineRule="auto"/>
        <w:ind w:firstLine="720"/>
        <w:rPr>
          <w:rFonts w:ascii="Courier New" w:hAnsi="Courier New"/>
        </w:rPr>
      </w:pPr>
      <w:r>
        <w:rPr>
          <w:rFonts w:ascii="Courier New" w:hAnsi="Courier New"/>
        </w:rPr>
        <w:t>"Just thinking. First time I've been in a car here. Only ever ridden the bus or walked."</w:t>
      </w:r>
    </w:p>
    <w:p w14:paraId="2621FE61" w14:textId="77777777" w:rsidR="00287545" w:rsidRDefault="004259FA">
      <w:pPr>
        <w:pStyle w:val="BodyText"/>
        <w:spacing w:before="0" w:after="0" w:line="480" w:lineRule="auto"/>
        <w:ind w:firstLine="720"/>
        <w:rPr>
          <w:rFonts w:ascii="Courier New" w:hAnsi="Courier New"/>
        </w:rPr>
      </w:pPr>
      <w:r>
        <w:rPr>
          <w:rFonts w:ascii="Courier New" w:hAnsi="Courier New"/>
        </w:rPr>
        <w:t>Aurora grins and pulls into a space in front of the cabin I point out. "Bit faster, yeah. Still, it's a pretty enough walk."</w:t>
      </w:r>
    </w:p>
    <w:p w14:paraId="01289D0E" w14:textId="123C44EE" w:rsidR="00287545" w:rsidRDefault="004259FA">
      <w:pPr>
        <w:pStyle w:val="BodyText"/>
        <w:spacing w:before="0" w:after="0" w:line="480" w:lineRule="auto"/>
        <w:ind w:firstLine="720"/>
        <w:rPr>
          <w:rFonts w:ascii="Courier New" w:hAnsi="Courier New"/>
        </w:rPr>
      </w:pPr>
      <w:r>
        <w:rPr>
          <w:rFonts w:ascii="Courier New" w:hAnsi="Courier New"/>
        </w:rPr>
        <w:t xml:space="preserve">The car turning off leaves us in relative silence, my ears buzzing in my stuffed-up head from the lack of noise. My </w:t>
      </w:r>
      <w:r>
        <w:rPr>
          <w:rFonts w:ascii="Courier New" w:hAnsi="Courier New"/>
        </w:rPr>
        <w:lastRenderedPageBreak/>
        <w:t>thoughts seem to be surrounding a blank space</w:t>
      </w:r>
      <w:ins w:id="287" w:author="Madison Scott-Clary" w:date="2018-04-17T22:43:00Z">
        <w:r w:rsidR="00645C48">
          <w:rPr>
            <w:rFonts w:ascii="Courier New" w:hAnsi="Courier New"/>
          </w:rPr>
          <w:t>. C</w:t>
        </w:r>
      </w:ins>
      <w:ins w:id="288" w:author="Madison Scott-Clary" w:date="2018-04-13T21:50:00Z">
        <w:r w:rsidR="002B6A8D">
          <w:rPr>
            <w:rFonts w:ascii="Courier New" w:hAnsi="Courier New"/>
          </w:rPr>
          <w:t>ircling and swirling around it</w:t>
        </w:r>
      </w:ins>
      <w:ins w:id="289" w:author="Madison Scott-Clary" w:date="2018-04-17T22:43:00Z">
        <w:r w:rsidR="00645C48">
          <w:rPr>
            <w:rFonts w:ascii="Courier New" w:hAnsi="Courier New"/>
          </w:rPr>
          <w:t>, around nothing</w:t>
        </w:r>
      </w:ins>
      <w:r>
        <w:rPr>
          <w:rFonts w:ascii="Courier New" w:hAnsi="Courier New"/>
        </w:rPr>
        <w:t>. A black pit containing all the things I could think about my old life, of being discovered, of having to go back.</w:t>
      </w:r>
    </w:p>
    <w:p w14:paraId="0E1DDAB3" w14:textId="77777777" w:rsidR="00287545" w:rsidRDefault="004259FA">
      <w:pPr>
        <w:pStyle w:val="BodyText"/>
        <w:spacing w:before="0" w:after="0" w:line="480" w:lineRule="auto"/>
        <w:ind w:firstLine="720"/>
        <w:rPr>
          <w:rFonts w:ascii="Courier New" w:hAnsi="Courier New"/>
        </w:rPr>
      </w:pPr>
      <w:r>
        <w:rPr>
          <w:rFonts w:ascii="Courier New" w:hAnsi="Courier New"/>
        </w:rPr>
        <w:t>"Hey." Aurora. She's smiling. That's a good thing to think about, instead, that smile. "Let's get you inside."</w:t>
      </w:r>
    </w:p>
    <w:p w14:paraId="2A5BAE2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fumble for my buckle and start to </w:t>
      </w:r>
      <w:proofErr w:type="gramStart"/>
      <w:r>
        <w:rPr>
          <w:rFonts w:ascii="Courier New" w:hAnsi="Courier New"/>
        </w:rPr>
        <w:t>protest, but</w:t>
      </w:r>
      <w:proofErr w:type="gramEnd"/>
      <w:r>
        <w:rPr>
          <w:rFonts w:ascii="Courier New" w:hAnsi="Courier New"/>
        </w:rPr>
        <w:t xml:space="preserve"> stop before I say anything. The coyote, the scent of her, it's all so comforting; might as well let her help. A few more moments together, at least.</w:t>
      </w:r>
    </w:p>
    <w:p w14:paraId="1A33EBF3" w14:textId="77777777" w:rsidR="00287545" w:rsidRDefault="004259FA">
      <w:pPr>
        <w:pStyle w:val="BodyText"/>
        <w:spacing w:before="0" w:after="0" w:line="480" w:lineRule="auto"/>
        <w:ind w:firstLine="720"/>
        <w:rPr>
          <w:rFonts w:ascii="Courier New" w:hAnsi="Courier New"/>
        </w:rPr>
      </w:pPr>
      <w:r>
        <w:rPr>
          <w:rFonts w:ascii="Courier New" w:hAnsi="Courier New"/>
        </w:rPr>
        <w:t>Aurora levers herself out of her seat and strides quickly around the front of the car. I've got the door open by then, but there she is, ready to help me out of the bucket seat. I grin, feeling bashful, and take her offered paw.</w:t>
      </w:r>
    </w:p>
    <w:p w14:paraId="54EF9973" w14:textId="77777777" w:rsidR="00287545" w:rsidRDefault="004259FA">
      <w:pPr>
        <w:pStyle w:val="BodyText"/>
        <w:spacing w:before="0" w:after="0" w:line="480" w:lineRule="auto"/>
        <w:ind w:firstLine="720"/>
        <w:rPr>
          <w:rFonts w:ascii="Courier New" w:hAnsi="Courier New"/>
        </w:rPr>
      </w:pPr>
      <w:r>
        <w:rPr>
          <w:rFonts w:ascii="Courier New" w:hAnsi="Courier New"/>
        </w:rPr>
        <w:t>She's got a bit of a wag going on, too, but I try not to read too much into that.</w:t>
      </w:r>
    </w:p>
    <w:p w14:paraId="06DEB842" w14:textId="77777777" w:rsidR="00287545" w:rsidRDefault="004259FA">
      <w:pPr>
        <w:pStyle w:val="BodyText"/>
        <w:spacing w:before="0" w:after="0" w:line="480" w:lineRule="auto"/>
        <w:ind w:firstLine="720"/>
        <w:rPr>
          <w:rFonts w:ascii="Courier New" w:hAnsi="Courier New"/>
        </w:rPr>
      </w:pPr>
      <w:r>
        <w:rPr>
          <w:rFonts w:ascii="Courier New" w:hAnsi="Courier New"/>
        </w:rPr>
        <w:t>I lean on her as we walk the handful of steps to the door of the cabin. Once there, I fish in my apron pocket for my keys--I'd taken to wearing my work apron with the skirt for the utility of pockets--and let myself in.</w:t>
      </w:r>
    </w:p>
    <w:p w14:paraId="294F698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Let </w:t>
      </w:r>
      <w:r>
        <w:rPr>
          <w:rFonts w:ascii="Courier New" w:hAnsi="Courier New"/>
          <w:i/>
          <w:iCs/>
        </w:rPr>
        <w:t>us</w:t>
      </w:r>
      <w:r>
        <w:rPr>
          <w:rFonts w:ascii="Courier New" w:hAnsi="Courier New"/>
        </w:rPr>
        <w:t xml:space="preserve"> in. No discussion about whether she's coming in, too. She just is.</w:t>
      </w:r>
    </w:p>
    <w:p w14:paraId="6690710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flip on the lights and cringe, both at the sudden </w:t>
      </w:r>
      <w:r>
        <w:rPr>
          <w:rFonts w:ascii="Courier New" w:hAnsi="Courier New"/>
        </w:rPr>
        <w:lastRenderedPageBreak/>
        <w:t>brightness against the dusk outside and the mess. I've been using my suitcase as my clean clothes drawer since I moved in. It's just got a day's worth of clothes in it, though. Next to it on one side is a pile of dirty clothes, and on the other, a folding drying rack holding a pair of jeans, a shirt, and two pairs of panties hanging off the corners.</w:t>
      </w:r>
    </w:p>
    <w:p w14:paraId="4E4D0597" w14:textId="77777777" w:rsidR="00287545" w:rsidRDefault="004259FA">
      <w:pPr>
        <w:pStyle w:val="BodyText"/>
        <w:spacing w:before="0" w:after="0" w:line="480" w:lineRule="auto"/>
        <w:ind w:firstLine="720"/>
        <w:rPr>
          <w:rFonts w:ascii="Courier New" w:hAnsi="Courier New"/>
        </w:rPr>
      </w:pPr>
      <w:r>
        <w:rPr>
          <w:rFonts w:ascii="Courier New" w:hAnsi="Courier New"/>
        </w:rPr>
        <w:t>Fuck.</w:t>
      </w:r>
    </w:p>
    <w:p w14:paraId="7BDC48D8" w14:textId="77777777" w:rsidR="00287545" w:rsidRDefault="004259FA">
      <w:pPr>
        <w:pStyle w:val="BodyText"/>
        <w:spacing w:before="0" w:after="0" w:line="480" w:lineRule="auto"/>
        <w:ind w:firstLine="720"/>
        <w:rPr>
          <w:rFonts w:ascii="Courier New" w:hAnsi="Courier New"/>
        </w:rPr>
      </w:pPr>
      <w:r>
        <w:rPr>
          <w:rFonts w:ascii="Courier New" w:hAnsi="Courier New"/>
        </w:rPr>
        <w:t>I turn to apologize to the coyote, but she hasn't noticed the laundry at all. Doesn't even seem to notice me.</w:t>
      </w:r>
    </w:p>
    <w:p w14:paraId="4CE38240" w14:textId="77777777" w:rsidR="00287545" w:rsidRDefault="004259FA">
      <w:pPr>
        <w:pStyle w:val="BodyText"/>
        <w:spacing w:before="0" w:after="0" w:line="480" w:lineRule="auto"/>
        <w:ind w:firstLine="720"/>
        <w:rPr>
          <w:rFonts w:ascii="Courier New" w:hAnsi="Courier New"/>
        </w:rPr>
      </w:pPr>
      <w:r>
        <w:rPr>
          <w:rFonts w:ascii="Courier New" w:hAnsi="Courier New"/>
        </w:rPr>
        <w:t>I follow her gaze, then cringe in earnest.</w:t>
      </w:r>
    </w:p>
    <w:p w14:paraId="4F08ADC9"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1AFFDE60" w14:textId="77777777" w:rsidR="00287545" w:rsidRDefault="004259FA">
      <w:pPr>
        <w:pStyle w:val="BodyText"/>
        <w:spacing w:before="0" w:after="0" w:line="480" w:lineRule="auto"/>
        <w:ind w:firstLine="720"/>
        <w:rPr>
          <w:rFonts w:ascii="Courier New" w:hAnsi="Courier New"/>
        </w:rPr>
      </w:pPr>
      <w:r>
        <w:rPr>
          <w:rFonts w:ascii="Courier New" w:hAnsi="Courier New"/>
        </w:rPr>
        <w:t>"Holy shit. Those paintings are yours?"</w:t>
      </w:r>
    </w:p>
    <w:p w14:paraId="6502C0F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"Yes," I say, trying not to sound </w:t>
      </w:r>
      <w:r>
        <w:rPr>
          <w:rFonts w:ascii="Courier New" w:hAnsi="Courier New"/>
          <w:i/>
          <w:iCs/>
        </w:rPr>
        <w:t>too</w:t>
      </w:r>
      <w:r>
        <w:rPr>
          <w:rFonts w:ascii="Courier New" w:hAnsi="Courier New"/>
        </w:rPr>
        <w:t xml:space="preserve"> humiliated.</w:t>
      </w:r>
    </w:p>
    <w:p w14:paraId="35B2D25A" w14:textId="77777777" w:rsidR="00287545" w:rsidRDefault="004259FA">
      <w:pPr>
        <w:pStyle w:val="BodyText"/>
        <w:spacing w:before="0" w:after="0" w:line="480" w:lineRule="auto"/>
        <w:ind w:firstLine="720"/>
        <w:rPr>
          <w:rFonts w:ascii="Courier New" w:hAnsi="Courier New"/>
        </w:rPr>
      </w:pPr>
      <w:r>
        <w:rPr>
          <w:rFonts w:ascii="Courier New" w:hAnsi="Courier New"/>
        </w:rPr>
        <w:t>"The coyote?"</w:t>
      </w:r>
    </w:p>
    <w:p w14:paraId="283C86C3" w14:textId="77777777" w:rsidR="00287545" w:rsidRDefault="004259FA">
      <w:pPr>
        <w:pStyle w:val="BodyText"/>
        <w:spacing w:before="0" w:after="0" w:line="480" w:lineRule="auto"/>
        <w:ind w:firstLine="720"/>
        <w:rPr>
          <w:rFonts w:ascii="Courier New" w:hAnsi="Courier New"/>
        </w:rPr>
      </w:pPr>
      <w:r>
        <w:rPr>
          <w:rFonts w:ascii="Courier New" w:hAnsi="Courier New"/>
        </w:rPr>
        <w:t>I can't come up with a reply. We stand in expectant silence: Aurora's eyes locked on the paints and ceiling panel, burgundy, with her silhouette in black; and me, with my eyes locked on the floor and my tail tucked in against my leg.</w:t>
      </w:r>
    </w:p>
    <w:p w14:paraId="350AA5EE" w14:textId="77777777" w:rsidR="00287545" w:rsidRDefault="004259FA">
      <w:pPr>
        <w:pStyle w:val="BodyText"/>
        <w:spacing w:before="0" w:after="0" w:line="480" w:lineRule="auto"/>
        <w:ind w:firstLine="720"/>
        <w:rPr>
          <w:rFonts w:ascii="Courier New" w:hAnsi="Courier New"/>
        </w:rPr>
      </w:pPr>
      <w:r>
        <w:rPr>
          <w:rFonts w:ascii="Courier New" w:hAnsi="Courier New"/>
        </w:rPr>
        <w:t>She turns, mouth open to ask again, when I grab at her paw and rush to cut her off.</w:t>
      </w:r>
    </w:p>
    <w:p w14:paraId="748C730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"Yes, I mean. Yes. You're just...you're just always there." My eyes well up with tears--I'm surprised I have any left--as words keep coming, and I keep holding onto her paw. "You're just </w:t>
      </w:r>
      <w:r>
        <w:rPr>
          <w:rFonts w:ascii="Courier New" w:hAnsi="Courier New"/>
        </w:rPr>
        <w:lastRenderedPageBreak/>
        <w:t>always there and so familiar and I don't know-- They let me paint the ceiling, and I don't know-- I should've asked, I'm sorry-- I don't know, you're just one of the only constants in my stupid fucking life and I didn't even talk to you until I--"</w:t>
      </w:r>
    </w:p>
    <w:p w14:paraId="4B26A086" w14:textId="77777777" w:rsidR="00287545" w:rsidRDefault="004259FA">
      <w:pPr>
        <w:pStyle w:val="BodyText"/>
        <w:spacing w:before="0" w:after="0" w:line="480" w:lineRule="auto"/>
        <w:ind w:firstLine="720"/>
        <w:rPr>
          <w:rFonts w:ascii="Courier New" w:hAnsi="Courier New"/>
        </w:rPr>
      </w:pPr>
      <w:r>
        <w:rPr>
          <w:rFonts w:ascii="Courier New" w:hAnsi="Courier New"/>
        </w:rPr>
        <w:t>"Whoa, hey!" she says, raising her voice to cut off my stream of babbling. She looks startled, but not angry. "It's totally okay but--hey..."</w:t>
      </w:r>
    </w:p>
    <w:p w14:paraId="23E9169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I've started crying in earnest again. </w:t>
      </w:r>
      <w:r>
        <w:rPr>
          <w:rFonts w:ascii="Courier New" w:hAnsi="Courier New"/>
          <w:i/>
          <w:iCs/>
        </w:rPr>
        <w:t>Looking a fool, standing there holding a girl's paw, tears pouring down your cheeks.</w:t>
      </w:r>
      <w:r>
        <w:rPr>
          <w:rFonts w:ascii="Courier New" w:hAnsi="Courier New"/>
        </w:rPr>
        <w:t xml:space="preserve"> I manage a strangled laugh, though it's caught up in a sob. </w:t>
      </w:r>
      <w:r>
        <w:rPr>
          <w:rFonts w:ascii="Courier New" w:hAnsi="Courier New"/>
          <w:i/>
          <w:iCs/>
        </w:rPr>
        <w:t>Looking fucking crazy.</w:t>
      </w:r>
    </w:p>
    <w:p w14:paraId="40154805" w14:textId="77777777" w:rsidR="00287545" w:rsidRDefault="004259FA">
      <w:pPr>
        <w:pStyle w:val="BodyText"/>
        <w:spacing w:before="0" w:after="0" w:line="480" w:lineRule="auto"/>
        <w:ind w:firstLine="720"/>
        <w:rPr>
          <w:rFonts w:ascii="Courier New" w:hAnsi="Courier New"/>
        </w:rPr>
      </w:pPr>
      <w:r>
        <w:rPr>
          <w:rFonts w:ascii="Courier New" w:hAnsi="Courier New"/>
        </w:rPr>
        <w:t>Perhaps as an echo from the café, Aurora takes charge. She guides me over to my bed</w:t>
      </w:r>
      <w:del w:id="290" w:author="Madison Scott-Clary" w:date="2018-04-13T21:52:00Z">
        <w:r w:rsidDel="002B6A8D">
          <w:rPr>
            <w:rFonts w:ascii="Courier New" w:hAnsi="Courier New"/>
          </w:rPr>
          <w:delText>,</w:delText>
        </w:r>
      </w:del>
      <w:r>
        <w:rPr>
          <w:rFonts w:ascii="Courier New" w:hAnsi="Courier New"/>
        </w:rPr>
        <w:t xml:space="preserve"> and sits me down on it before settling in next to me and just holding me, arms around my shoulders.</w:t>
      </w:r>
    </w:p>
    <w:p w14:paraId="0B78D07F" w14:textId="1F438D28" w:rsidR="00287545" w:rsidRDefault="004259FA">
      <w:pPr>
        <w:pStyle w:val="BodyText"/>
        <w:spacing w:before="0" w:after="0" w:line="480" w:lineRule="auto"/>
        <w:ind w:firstLine="720"/>
        <w:rPr>
          <w:rFonts w:ascii="Courier New" w:hAnsi="Courier New"/>
        </w:rPr>
      </w:pPr>
      <w:r>
        <w:rPr>
          <w:rFonts w:ascii="Courier New" w:hAnsi="Courier New"/>
        </w:rPr>
        <w:t xml:space="preserve">It doesn't last </w:t>
      </w:r>
      <w:proofErr w:type="gramStart"/>
      <w:r>
        <w:rPr>
          <w:rFonts w:ascii="Courier New" w:hAnsi="Courier New"/>
        </w:rPr>
        <w:t>long, and</w:t>
      </w:r>
      <w:proofErr w:type="gramEnd"/>
      <w:r>
        <w:rPr>
          <w:rFonts w:ascii="Courier New" w:hAnsi="Courier New"/>
        </w:rPr>
        <w:t xml:space="preserve"> doesn't get a tenth as bad as </w:t>
      </w:r>
      <w:ins w:id="291" w:author="Madison Scott-Clary" w:date="2018-04-13T21:53:00Z">
        <w:r w:rsidR="002B6A8D">
          <w:rPr>
            <w:rFonts w:ascii="Courier New" w:hAnsi="Courier New"/>
          </w:rPr>
          <w:t>the crush of panic</w:t>
        </w:r>
      </w:ins>
      <w:del w:id="292" w:author="Madison Scott-Clary" w:date="2018-04-13T21:53:00Z">
        <w:r w:rsidDel="002B6A8D">
          <w:rPr>
            <w:rFonts w:ascii="Courier New" w:hAnsi="Courier New"/>
          </w:rPr>
          <w:delText>it did</w:delText>
        </w:r>
      </w:del>
      <w:r>
        <w:rPr>
          <w:rFonts w:ascii="Courier New" w:hAnsi="Courier New"/>
        </w:rPr>
        <w:t xml:space="preserve"> at Starry Night, but it still takes me a few minutes to get to the point where I can speak again. "Sorry, Aurora." I pace myself, so I don't just start babbling again. "Didn't mean to do that. Just such a mess today. My life's a mess, and it all hit at once."</w:t>
      </w:r>
    </w:p>
    <w:p w14:paraId="34E34219" w14:textId="77777777" w:rsidR="00287545" w:rsidRDefault="004259FA">
      <w:pPr>
        <w:pStyle w:val="BodyText"/>
        <w:spacing w:before="0" w:after="0" w:line="480" w:lineRule="auto"/>
        <w:ind w:firstLine="720"/>
        <w:rPr>
          <w:rFonts w:ascii="Courier New" w:hAnsi="Courier New"/>
        </w:rPr>
      </w:pPr>
      <w:r>
        <w:rPr>
          <w:rFonts w:ascii="Courier New" w:hAnsi="Courier New"/>
        </w:rPr>
        <w:t>"Tell me a bit about your life, then," she asks, low voice kind. "I want to hear."</w:t>
      </w:r>
    </w:p>
    <w:p w14:paraId="0D6B882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feel my face tighten in an ugly rictus, teeth </w:t>
      </w:r>
      <w:proofErr w:type="gramStart"/>
      <w:r>
        <w:rPr>
          <w:rFonts w:ascii="Courier New" w:hAnsi="Courier New"/>
        </w:rPr>
        <w:t>bared</w:t>
      </w:r>
      <w:proofErr w:type="gramEnd"/>
      <w:r>
        <w:rPr>
          <w:rFonts w:ascii="Courier New" w:hAnsi="Courier New"/>
        </w:rPr>
        <w:t xml:space="preserve"> and </w:t>
      </w:r>
      <w:r>
        <w:rPr>
          <w:rFonts w:ascii="Courier New" w:hAnsi="Courier New"/>
        </w:rPr>
        <w:lastRenderedPageBreak/>
        <w:t>whiskers bristled. It's been months, but the freeze-brand scars over my cheeks give a twinge of protest. "There's nothing." As the sobs pick up again, dry now. I have to eke out words between. "There's nothing there. I'm just...paper. Paper thin with no substance. No substance at all." I trail off and take a few gulping breaths to calm myself, forcing my expression into mere hopelessness, rather than that grimace of self-loathing.</w:t>
      </w:r>
    </w:p>
    <w:p w14:paraId="71524C07" w14:textId="77777777" w:rsidR="00287545" w:rsidRDefault="004259FA">
      <w:pPr>
        <w:pStyle w:val="BodyText"/>
        <w:spacing w:before="0" w:after="0" w:line="480" w:lineRule="auto"/>
        <w:ind w:firstLine="720"/>
        <w:rPr>
          <w:rFonts w:ascii="Courier New" w:hAnsi="Courier New"/>
        </w:rPr>
      </w:pPr>
      <w:r>
        <w:rPr>
          <w:rFonts w:ascii="Courier New" w:hAnsi="Courier New"/>
        </w:rPr>
        <w:t>Aurora watches me, and, after I've gotten my crying under control, opens her mouth as though to say something, then seems to think better of it and leans in to kiss me instead.</w:t>
      </w:r>
    </w:p>
    <w:p w14:paraId="7D3B93E9" w14:textId="77777777" w:rsidR="00287545" w:rsidRDefault="004259FA">
      <w:pPr>
        <w:pStyle w:val="BodyText"/>
        <w:spacing w:before="0" w:after="0" w:line="480" w:lineRule="auto"/>
        <w:ind w:firstLine="720"/>
        <w:rPr>
          <w:rFonts w:ascii="Courier New" w:hAnsi="Courier New"/>
        </w:rPr>
      </w:pPr>
      <w:r>
        <w:rPr>
          <w:rFonts w:ascii="Courier New" w:hAnsi="Courier New"/>
        </w:rPr>
        <w:t>I jolt and tense up. I hold my breath. My mind goes blank. That sensation of being about to cry fills my chest, never mind the fact that I'd already crying.</w:t>
      </w:r>
    </w:p>
    <w:p w14:paraId="71A65D15" w14:textId="77777777" w:rsidR="00287545" w:rsidRDefault="004259FA">
      <w:pPr>
        <w:pStyle w:val="BodyText"/>
        <w:spacing w:before="0" w:after="0" w:line="480" w:lineRule="auto"/>
        <w:ind w:firstLine="720"/>
        <w:rPr>
          <w:rFonts w:ascii="Courier New" w:hAnsi="Courier New"/>
        </w:rPr>
      </w:pPr>
      <w:r>
        <w:rPr>
          <w:rFonts w:ascii="Courier New" w:hAnsi="Courier New"/>
        </w:rPr>
        <w:t>Then I just lean into the kiss. Return it. No discussion about it; it feels familiar, fulfilling. I'm calm. Still at last.</w:t>
      </w:r>
    </w:p>
    <w:p w14:paraId="164DF02F" w14:textId="77777777" w:rsidR="00287545" w:rsidRDefault="004259FA">
      <w:pPr>
        <w:pStyle w:val="BodyText"/>
        <w:spacing w:before="0" w:after="0" w:line="480" w:lineRule="auto"/>
        <w:ind w:firstLine="720"/>
        <w:rPr>
          <w:rFonts w:ascii="Courier New" w:hAnsi="Courier New"/>
        </w:rPr>
      </w:pPr>
      <w:r>
        <w:rPr>
          <w:rFonts w:ascii="Courier New" w:hAnsi="Courier New"/>
        </w:rPr>
        <w:t>Aurora seems comfortable taking the lead, using her paws and subtle shifts of her weight to guide me to lay back on the bed. Once I'm there, she leans up from the kiss and grins down to me with just a hint of silliness. "You feel substantive to me."</w:t>
      </w:r>
    </w:p>
    <w:p w14:paraId="4703F0C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I'm wrong-footed by this and it takes a moment to parse. Once it clicks, though, I giggle. "Thanks." I feel stupid just </w:t>
      </w:r>
      <w:r>
        <w:rPr>
          <w:rFonts w:ascii="Courier New" w:hAnsi="Courier New"/>
        </w:rPr>
        <w:lastRenderedPageBreak/>
        <w:t>leaving it at that, though, and add, "That was nice."</w:t>
      </w:r>
    </w:p>
    <w:p w14:paraId="7D39A503" w14:textId="3335B6E1"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xml:space="preserve">." Still grinning, she leans into give me another quick kiss, then moves to kneel on the edge of the bed, tugging me by the paw. "Come on. </w:t>
      </w:r>
      <w:del w:id="293" w:author="Madison Scott-Clary" w:date="2018-04-12T21:55:00Z">
        <w:r w:rsidDel="007E283E">
          <w:rPr>
            <w:rFonts w:ascii="Courier New" w:hAnsi="Courier New"/>
          </w:rPr>
          <w:delText>Up</w:delText>
        </w:r>
      </w:del>
      <w:ins w:id="294" w:author="Madison Scott-Clary" w:date="2018-04-12T21:55:00Z">
        <w:r w:rsidR="007E283E">
          <w:rPr>
            <w:rFonts w:ascii="Courier New" w:hAnsi="Courier New"/>
          </w:rPr>
          <w:t>Scoot</w:t>
        </w:r>
      </w:ins>
      <w:r>
        <w:rPr>
          <w:rFonts w:ascii="Courier New" w:hAnsi="Courier New"/>
        </w:rPr>
        <w:t>."</w:t>
      </w:r>
    </w:p>
    <w:p w14:paraId="277C5B4D" w14:textId="77777777" w:rsidR="00287545" w:rsidRDefault="004259FA">
      <w:pPr>
        <w:pStyle w:val="BodyText"/>
        <w:spacing w:before="0" w:after="0" w:line="480" w:lineRule="auto"/>
        <w:ind w:firstLine="720"/>
        <w:rPr>
          <w:rFonts w:ascii="Courier New" w:hAnsi="Courier New"/>
        </w:rPr>
      </w:pPr>
      <w:r>
        <w:rPr>
          <w:rFonts w:ascii="Courier New" w:hAnsi="Courier New"/>
        </w:rPr>
        <w:t>I laugh and swipe at my face with the sleeve of my shirt--I must look a mess after all of this. Still, I scoot further up onto the bed at the coyote's bidding. "Alright, alright. How come?"</w:t>
      </w:r>
    </w:p>
    <w:p w14:paraId="68C77283" w14:textId="77777777" w:rsidR="00287545" w:rsidRDefault="004259FA">
      <w:pPr>
        <w:pStyle w:val="BodyText"/>
        <w:spacing w:before="0" w:after="0" w:line="480" w:lineRule="auto"/>
        <w:ind w:firstLine="720"/>
        <w:rPr>
          <w:rFonts w:ascii="Courier New" w:hAnsi="Courier New"/>
        </w:rPr>
      </w:pPr>
      <w:r>
        <w:rPr>
          <w:rFonts w:ascii="Courier New" w:hAnsi="Courier New"/>
        </w:rPr>
        <w:t>Aurora shrugs, her grin softening into a kind smile. "I got you thinking less about whatever's up with your life, right? I hope so, at least." I nod, and she continues, "The least I could do is also let you be comfortable on your bed instead of half hanging off of it."</w:t>
      </w:r>
    </w:p>
    <w:p w14:paraId="4680E7C0" w14:textId="77777777" w:rsidR="00287545" w:rsidRDefault="004259FA">
      <w:pPr>
        <w:pStyle w:val="BodyText"/>
        <w:spacing w:before="0" w:after="0" w:line="480" w:lineRule="auto"/>
        <w:ind w:firstLine="720"/>
        <w:rPr>
          <w:rFonts w:ascii="Courier New" w:hAnsi="Courier New"/>
        </w:rPr>
      </w:pPr>
      <w:r>
        <w:rPr>
          <w:rFonts w:ascii="Courier New" w:hAnsi="Courier New"/>
        </w:rPr>
        <w:t>"Good point," I laugh and haul myself up onto the bed, flopping back against the pile of pillows. I'd bought more once it was clear I was staying here a while, and I'm thankful for it now.</w:t>
      </w:r>
    </w:p>
    <w:p w14:paraId="5A479A9F" w14:textId="77777777" w:rsidR="00287545" w:rsidRDefault="004259FA">
      <w:pPr>
        <w:pStyle w:val="BodyText"/>
        <w:spacing w:before="0" w:after="0" w:line="480" w:lineRule="auto"/>
        <w:ind w:firstLine="720"/>
        <w:rPr>
          <w:rFonts w:ascii="Courier New" w:hAnsi="Courier New"/>
        </w:rPr>
      </w:pPr>
      <w:r>
        <w:rPr>
          <w:rFonts w:ascii="Courier New" w:hAnsi="Courier New"/>
        </w:rPr>
        <w:t>Aurora moves too; as I make room, she moves up onto the bed to kneel next to me. "Doing better?"</w:t>
      </w:r>
    </w:p>
    <w:p w14:paraId="0803B8DB" w14:textId="77777777" w:rsidR="00287545" w:rsidRDefault="004259FA">
      <w:pPr>
        <w:pStyle w:val="BodyText"/>
        <w:spacing w:before="0" w:after="0" w:line="480" w:lineRule="auto"/>
        <w:ind w:firstLine="720"/>
        <w:rPr>
          <w:rFonts w:ascii="Courier New" w:hAnsi="Courier New"/>
        </w:rPr>
      </w:pPr>
      <w:r>
        <w:rPr>
          <w:rFonts w:ascii="Courier New" w:hAnsi="Courier New"/>
        </w:rPr>
        <w:t>"Yeah, thank you." After a moment's thought, I ask, "Why'd you do that?"</w:t>
      </w:r>
    </w:p>
    <w:p w14:paraId="11D75D0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coyote frowns down to me, ears splayed in embarrassment. "I wanted to. It felt like it would work, and </w:t>
      </w:r>
      <w:r>
        <w:rPr>
          <w:rFonts w:ascii="Courier New" w:hAnsi="Courier New"/>
        </w:rPr>
        <w:lastRenderedPageBreak/>
        <w:t>like it would be okay. I should have asked, though, I'm sorry."</w:t>
      </w:r>
    </w:p>
    <w:p w14:paraId="0E18F3F2" w14:textId="77777777" w:rsidR="00287545" w:rsidRDefault="004259FA">
      <w:pPr>
        <w:pStyle w:val="BodyText"/>
        <w:spacing w:before="0" w:after="0" w:line="480" w:lineRule="auto"/>
        <w:ind w:firstLine="720"/>
        <w:rPr>
          <w:rFonts w:ascii="Courier New" w:hAnsi="Courier New"/>
        </w:rPr>
      </w:pPr>
      <w:r>
        <w:rPr>
          <w:rFonts w:ascii="Courier New" w:hAnsi="Courier New"/>
        </w:rPr>
        <w:t>"No!" I realize how loud that was and smile sheepishly up to her. "No, it was nice. Real nice."</w:t>
      </w:r>
    </w:p>
    <w:p w14:paraId="6E533DF0" w14:textId="784EF095" w:rsidR="00287545" w:rsidRDefault="004259FA">
      <w:pPr>
        <w:pStyle w:val="BodyText"/>
        <w:spacing w:before="0" w:after="0" w:line="480" w:lineRule="auto"/>
        <w:ind w:firstLine="720"/>
        <w:rPr>
          <w:rFonts w:ascii="Courier New" w:hAnsi="Courier New"/>
        </w:rPr>
      </w:pPr>
      <w:r>
        <w:rPr>
          <w:rFonts w:ascii="Courier New" w:hAnsi="Courier New"/>
        </w:rPr>
        <w:t xml:space="preserve">That slightly silly grin comes back, tugging on buried memories. Memories of a </w:t>
      </w:r>
      <w:proofErr w:type="spellStart"/>
      <w:r>
        <w:rPr>
          <w:rFonts w:ascii="Courier New" w:hAnsi="Courier New"/>
        </w:rPr>
        <w:t>latrans</w:t>
      </w:r>
      <w:proofErr w:type="spellEnd"/>
      <w:r>
        <w:rPr>
          <w:rFonts w:ascii="Courier New" w:hAnsi="Courier New"/>
        </w:rPr>
        <w:t xml:space="preserve"> </w:t>
      </w:r>
      <w:del w:id="295" w:author="Madison Scott-Clary" w:date="2018-04-13T21:56:00Z">
        <w:r w:rsidDel="002B6A8D">
          <w:rPr>
            <w:rFonts w:ascii="Courier New" w:hAnsi="Courier New"/>
          </w:rPr>
          <w:delText>grin</w:delText>
        </w:r>
      </w:del>
      <w:ins w:id="296" w:author="Madison Scott-Clary" w:date="2018-04-13T21:56:00Z">
        <w:r w:rsidR="002B6A8D">
          <w:rPr>
            <w:rFonts w:ascii="Courier New" w:hAnsi="Courier New"/>
          </w:rPr>
          <w:t>smile</w:t>
        </w:r>
      </w:ins>
      <w:r>
        <w:rPr>
          <w:rFonts w:ascii="Courier New" w:hAnsi="Courier New"/>
        </w:rPr>
        <w:t>. "Good," she says, leaning in to press another kiss to my muzzle. I return this one more readily than the last, sliding my arms up around her shoulders.</w:t>
      </w:r>
    </w:p>
    <w:p w14:paraId="0A7C14C8" w14:textId="71CEE1A5" w:rsidR="00287545" w:rsidRDefault="004259FA">
      <w:pPr>
        <w:pStyle w:val="BodyText"/>
        <w:spacing w:before="0" w:after="0" w:line="480" w:lineRule="auto"/>
        <w:ind w:firstLine="720"/>
        <w:rPr>
          <w:rFonts w:ascii="Courier New" w:hAnsi="Courier New"/>
        </w:rPr>
      </w:pPr>
      <w:r>
        <w:rPr>
          <w:rFonts w:ascii="Courier New" w:hAnsi="Courier New"/>
        </w:rPr>
        <w:t xml:space="preserve">This goes over quite well. Aurora seems to have taken it as a sign, and leans down over me more assertively, paws planted to either side of </w:t>
      </w:r>
      <w:del w:id="297" w:author="Madison Scott-Clary" w:date="2018-04-13T21:57:00Z">
        <w:r w:rsidDel="002B6A8D">
          <w:rPr>
            <w:rFonts w:ascii="Courier New" w:hAnsi="Courier New"/>
          </w:rPr>
          <w:delText>me</w:delText>
        </w:r>
      </w:del>
      <w:ins w:id="298" w:author="Madison Scott-Clary" w:date="2018-04-13T21:57:00Z">
        <w:r w:rsidR="002B6A8D">
          <w:rPr>
            <w:rFonts w:ascii="Courier New" w:hAnsi="Courier New"/>
          </w:rPr>
          <w:t>my</w:t>
        </w:r>
        <w:r w:rsidR="00392301">
          <w:rPr>
            <w:rFonts w:ascii="Courier New" w:hAnsi="Courier New"/>
          </w:rPr>
          <w:t xml:space="preserve"> shoulders</w:t>
        </w:r>
      </w:ins>
      <w:r>
        <w:rPr>
          <w:rFonts w:ascii="Courier New" w:hAnsi="Courier New"/>
        </w:rPr>
        <w:t>. After a moment's hesitation, she leans up a little further onto her knees and shifts one up over me until she's straddling my waist. She's bigger than me, weighs more than I do. Maybe it's the way she carries herself, but her weight is more comforting than heavy.</w:t>
      </w:r>
    </w:p>
    <w:p w14:paraId="5535E20B" w14:textId="77777777" w:rsidR="00287545" w:rsidRDefault="004259FA">
      <w:pPr>
        <w:pStyle w:val="BodyText"/>
        <w:spacing w:before="0" w:after="0" w:line="480" w:lineRule="auto"/>
        <w:ind w:firstLine="720"/>
        <w:rPr>
          <w:rFonts w:ascii="Courier New" w:hAnsi="Courier New"/>
        </w:rPr>
      </w:pPr>
      <w:r>
        <w:rPr>
          <w:rFonts w:ascii="Courier New" w:hAnsi="Courier New"/>
        </w:rPr>
        <w:t>"Wait," I murmur, twisting my head slightly to pull away from the kiss.</w:t>
      </w:r>
    </w:p>
    <w:p w14:paraId="0F2DB257" w14:textId="41E08B4B" w:rsidR="00287545" w:rsidRDefault="004259FA">
      <w:pPr>
        <w:pStyle w:val="BodyText"/>
        <w:spacing w:before="0" w:after="0" w:line="480" w:lineRule="auto"/>
        <w:ind w:firstLine="720"/>
        <w:rPr>
          <w:rFonts w:ascii="Courier New" w:hAnsi="Courier New"/>
        </w:rPr>
      </w:pPr>
      <w:r>
        <w:rPr>
          <w:rFonts w:ascii="Courier New" w:hAnsi="Courier New"/>
        </w:rPr>
        <w:t xml:space="preserve">Aurora immediately tenses up, ears </w:t>
      </w:r>
      <w:del w:id="299" w:author="Madison Scott-Clary" w:date="2018-04-13T21:58:00Z">
        <w:r w:rsidDel="00392301">
          <w:rPr>
            <w:rFonts w:ascii="Courier New" w:hAnsi="Courier New"/>
          </w:rPr>
          <w:delText xml:space="preserve">pinning </w:delText>
        </w:r>
      </w:del>
      <w:ins w:id="300" w:author="Madison Scott-Clary" w:date="2018-04-13T21:58:00Z">
        <w:r w:rsidR="00392301">
          <w:rPr>
            <w:rFonts w:ascii="Courier New" w:hAnsi="Courier New"/>
          </w:rPr>
          <w:t xml:space="preserve">canting </w:t>
        </w:r>
      </w:ins>
      <w:r>
        <w:rPr>
          <w:rFonts w:ascii="Courier New" w:hAnsi="Courier New"/>
        </w:rPr>
        <w:t>back. "Uh, sorry, I don't--"</w:t>
      </w:r>
    </w:p>
    <w:p w14:paraId="671F6E1F" w14:textId="1DDDDBE2" w:rsidR="00287545" w:rsidRDefault="004259FA">
      <w:pPr>
        <w:pStyle w:val="BodyText"/>
        <w:spacing w:before="0" w:after="0" w:line="480" w:lineRule="auto"/>
        <w:ind w:firstLine="720"/>
        <w:rPr>
          <w:rFonts w:ascii="Courier New" w:hAnsi="Courier New"/>
        </w:rPr>
      </w:pPr>
      <w:r>
        <w:rPr>
          <w:rFonts w:ascii="Courier New" w:hAnsi="Courier New"/>
        </w:rPr>
        <w:t>"No, no. You're fine," I mumble, searching for words. "Don't know why...why this is...doing what it is. Working. Stopping me from crying and all. Taking my mind off stuff."</w:t>
      </w:r>
    </w:p>
    <w:p w14:paraId="3BD09625" w14:textId="77777777" w:rsidR="00287545" w:rsidRDefault="004259FA">
      <w:pPr>
        <w:pStyle w:val="BodyText"/>
        <w:spacing w:before="0" w:after="0" w:line="480" w:lineRule="auto"/>
        <w:ind w:firstLine="720"/>
        <w:rPr>
          <w:rFonts w:ascii="Courier New" w:hAnsi="Courier New"/>
        </w:rPr>
      </w:pPr>
      <w:r>
        <w:rPr>
          <w:rFonts w:ascii="Courier New" w:hAnsi="Courier New"/>
        </w:rPr>
        <w:t>She stays silent above me. An expectant silence she waits for me to fill.</w:t>
      </w:r>
    </w:p>
    <w:p w14:paraId="4C1CDF16"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 hunt for words as best I can. "Maybe I just...I don't know. I haven't touched--or been touched by--anyone since I made it out here. Before that, even. It feels dumb to say, I guess."</w:t>
      </w:r>
    </w:p>
    <w:p w14:paraId="0AA71A13" w14:textId="77777777" w:rsidR="00287545" w:rsidRDefault="004259FA">
      <w:pPr>
        <w:pStyle w:val="BodyText"/>
        <w:spacing w:before="0" w:after="0" w:line="480" w:lineRule="auto"/>
        <w:ind w:firstLine="720"/>
        <w:rPr>
          <w:rFonts w:ascii="Courier New" w:hAnsi="Courier New"/>
        </w:rPr>
      </w:pPr>
      <w:r>
        <w:rPr>
          <w:rFonts w:ascii="Courier New" w:hAnsi="Courier New"/>
        </w:rPr>
        <w:t>Aurora gives a short bark of a laugh at that, then lays her ears back again apologetically. "Sorry. You mean not at all?"</w:t>
      </w:r>
    </w:p>
    <w:p w14:paraId="479FFE87" w14:textId="72A51C3F" w:rsidR="00287545" w:rsidRDefault="004259FA">
      <w:pPr>
        <w:pStyle w:val="BodyText"/>
        <w:spacing w:before="0" w:after="0" w:line="480" w:lineRule="auto"/>
        <w:ind w:firstLine="720"/>
        <w:rPr>
          <w:rFonts w:ascii="Courier New" w:hAnsi="Courier New"/>
        </w:rPr>
      </w:pPr>
      <w:r>
        <w:rPr>
          <w:rFonts w:ascii="Courier New" w:hAnsi="Courier New"/>
        </w:rPr>
        <w:t xml:space="preserve">"Well, sure, I mean. I shook paws with Adam and Stefan, whatever. I've </w:t>
      </w:r>
      <w:r>
        <w:rPr>
          <w:rFonts w:ascii="Courier New" w:hAnsi="Courier New"/>
          <w:i/>
          <w:iCs/>
        </w:rPr>
        <w:t>touched</w:t>
      </w:r>
      <w:r>
        <w:rPr>
          <w:rFonts w:ascii="Courier New" w:hAnsi="Courier New"/>
        </w:rPr>
        <w:t>, yeah, but just nothing like this</w:t>
      </w:r>
      <w:ins w:id="301" w:author="Madison Scott-Clary" w:date="2018-04-13T21:59:00Z">
        <w:r w:rsidR="00392301">
          <w:rPr>
            <w:rFonts w:ascii="Courier New" w:hAnsi="Courier New"/>
          </w:rPr>
          <w:t>.</w:t>
        </w:r>
      </w:ins>
      <w:r>
        <w:rPr>
          <w:rFonts w:ascii="Courier New" w:hAnsi="Courier New"/>
        </w:rPr>
        <w:t>"</w:t>
      </w:r>
    </w:p>
    <w:p w14:paraId="5FF460A6" w14:textId="77777777" w:rsidR="00287545" w:rsidRDefault="004259FA">
      <w:pPr>
        <w:pStyle w:val="BodyText"/>
        <w:spacing w:before="0" w:after="0" w:line="480" w:lineRule="auto"/>
        <w:ind w:firstLine="720"/>
        <w:rPr>
          <w:rFonts w:ascii="Courier New" w:hAnsi="Courier New"/>
        </w:rPr>
      </w:pPr>
      <w:r>
        <w:rPr>
          <w:rFonts w:ascii="Courier New" w:hAnsi="Courier New"/>
        </w:rPr>
        <w:t>At that her expression softens and she nods. "Been a while, huh?"</w:t>
      </w:r>
    </w:p>
    <w:p w14:paraId="3D2CB7D1"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p>
    <w:p w14:paraId="77949BE6" w14:textId="77777777" w:rsidR="00287545" w:rsidRDefault="004259FA">
      <w:pPr>
        <w:pStyle w:val="BodyText"/>
        <w:spacing w:before="0" w:after="0" w:line="480" w:lineRule="auto"/>
        <w:ind w:firstLine="720"/>
        <w:rPr>
          <w:rFonts w:ascii="Courier New" w:hAnsi="Courier New"/>
        </w:rPr>
      </w:pPr>
      <w:r>
        <w:rPr>
          <w:rFonts w:ascii="Courier New" w:hAnsi="Courier New"/>
        </w:rPr>
        <w:t>"And this is okay?"</w:t>
      </w:r>
    </w:p>
    <w:p w14:paraId="1B2DB1A1" w14:textId="77777777" w:rsidR="00287545" w:rsidRDefault="004259FA">
      <w:pPr>
        <w:pStyle w:val="BodyText"/>
        <w:spacing w:before="0" w:after="0" w:line="480" w:lineRule="auto"/>
        <w:ind w:firstLine="720"/>
        <w:rPr>
          <w:rFonts w:ascii="Courier New" w:hAnsi="Courier New"/>
        </w:rPr>
      </w:pPr>
      <w:r>
        <w:rPr>
          <w:rFonts w:ascii="Courier New" w:hAnsi="Courier New"/>
        </w:rPr>
        <w:t>I nod again and lean up to give her a quick kiss. "Yeah, very."</w:t>
      </w:r>
    </w:p>
    <w:p w14:paraId="430436B2" w14:textId="17866386" w:rsidR="00287545" w:rsidRDefault="004259FA">
      <w:pPr>
        <w:pStyle w:val="BodyText"/>
        <w:spacing w:before="0" w:after="0" w:line="480" w:lineRule="auto"/>
        <w:ind w:firstLine="720"/>
        <w:rPr>
          <w:rFonts w:ascii="Courier New" w:hAnsi="Courier New"/>
        </w:rPr>
      </w:pPr>
      <w:r>
        <w:rPr>
          <w:rFonts w:ascii="Courier New" w:hAnsi="Courier New"/>
        </w:rPr>
        <w:t>She nods, muzzle dipping to turn that</w:t>
      </w:r>
      <w:ins w:id="302" w:author="Madison Scott-Clary" w:date="2018-04-13T21:59:00Z">
        <w:r w:rsidR="00392301">
          <w:rPr>
            <w:rFonts w:ascii="Courier New" w:hAnsi="Courier New"/>
          </w:rPr>
          <w:t xml:space="preserve"> motion</w:t>
        </w:r>
      </w:ins>
      <w:r>
        <w:rPr>
          <w:rFonts w:ascii="Courier New" w:hAnsi="Courier New"/>
        </w:rPr>
        <w:t xml:space="preserve"> into something of a nuzzle, and I can feel her nose tracing along one of those white bands of fur on my cheek, then under my chin, dipping down to tease at the coil of blue fur--faded now to </w:t>
      </w:r>
      <w:del w:id="303" w:author="Madison Scott-Clary" w:date="2018-04-13T22:00:00Z">
        <w:r w:rsidDel="00392301">
          <w:rPr>
            <w:rFonts w:ascii="Courier New" w:hAnsi="Courier New"/>
          </w:rPr>
          <w:delText>more of an</w:delText>
        </w:r>
      </w:del>
      <w:ins w:id="304" w:author="Madison Scott-Clary" w:date="2018-04-13T22:00:00Z">
        <w:r w:rsidR="00392301">
          <w:rPr>
            <w:rFonts w:ascii="Courier New" w:hAnsi="Courier New"/>
          </w:rPr>
          <w:t>a pale</w:t>
        </w:r>
      </w:ins>
      <w:r>
        <w:rPr>
          <w:rFonts w:ascii="Courier New" w:hAnsi="Courier New"/>
        </w:rPr>
        <w:t xml:space="preserve"> aqua--peeking up above the scoop-neck of my shirt. Her soft, low voice is muffled by my fur, "This is okay, too?"</w:t>
      </w:r>
    </w:p>
    <w:p w14:paraId="13B30FE7" w14:textId="77777777" w:rsidR="00287545" w:rsidRDefault="004259FA">
      <w:pPr>
        <w:pStyle w:val="BodyText"/>
        <w:spacing w:before="0" w:after="0" w:line="480" w:lineRule="auto"/>
        <w:ind w:firstLine="720"/>
        <w:rPr>
          <w:rFonts w:ascii="Courier New" w:hAnsi="Courier New"/>
        </w:rPr>
      </w:pPr>
      <w:r>
        <w:rPr>
          <w:rFonts w:ascii="Courier New" w:hAnsi="Courier New"/>
        </w:rPr>
        <w:t>Without tucking my muzzle uncomfortably low, all I can really see are her ears, so I lean forward to place a kiss between them, fur and familiar scent tickling at my nose. "</w:t>
      </w:r>
      <w:proofErr w:type="spellStart"/>
      <w:r>
        <w:rPr>
          <w:rFonts w:ascii="Courier New" w:hAnsi="Courier New"/>
        </w:rPr>
        <w:t>Mmhm</w:t>
      </w:r>
      <w:proofErr w:type="spellEnd"/>
      <w:r>
        <w:rPr>
          <w:rFonts w:ascii="Courier New" w:hAnsi="Courier New"/>
        </w:rPr>
        <w:t>." I've given up saying more.</w:t>
      </w:r>
    </w:p>
    <w:p w14:paraId="5775BE19"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Aurora responds with a kiss of her own against my sternum. It's a ticklish sort of feeling, and my squirming gets a giggle, muffled as before against my chest. She settles down from her crouch above me, bringing her paws from by my shoulders to brush along my sides as she rests more fully against my front. I slip my own arms from around her until it's just my paws on her shoulders.</w:t>
      </w:r>
    </w:p>
    <w:p w14:paraId="5B0AB3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sheer exhilaration of physical contact seems to be filling my mind--or at least that empty void within that I've only been able to tiptoe around--with something new. Something </w:t>
      </w:r>
      <w:r>
        <w:rPr>
          <w:rFonts w:ascii="Courier New" w:hAnsi="Courier New"/>
          <w:i/>
          <w:iCs/>
        </w:rPr>
        <w:t>else.</w:t>
      </w:r>
      <w:r>
        <w:rPr>
          <w:rFonts w:ascii="Courier New" w:hAnsi="Courier New"/>
        </w:rPr>
        <w:t xml:space="preserve"> Something other than low-level anxiety. I can close my eyes and not wind up in some horrible hopelessness. I don't have to think, I can just be here. Goodness knows why, but I can just be here.</w:t>
      </w:r>
    </w:p>
    <w:p w14:paraId="448A925C" w14:textId="77777777" w:rsidR="00287545" w:rsidRDefault="004259FA">
      <w:pPr>
        <w:pStyle w:val="BodyText"/>
        <w:spacing w:before="0" w:after="0" w:line="480" w:lineRule="auto"/>
        <w:ind w:firstLine="720"/>
        <w:rPr>
          <w:rFonts w:ascii="Courier New" w:hAnsi="Courier New"/>
        </w:rPr>
      </w:pPr>
      <w:r>
        <w:rPr>
          <w:rFonts w:ascii="Courier New" w:hAnsi="Courier New"/>
        </w:rPr>
        <w:t>I jolt to awareness from my wandering thoughts and tense up, and Aurora's paws pause halfway up my sides. Her fingers and claws are buried in my fur with t-shirt cloth bunched around her wrists. We both hold still in that silence, a few long seconds of just our breaths. For once I don't rush to fill it with words, and simply settle back down, relaxing into her grasp.</w:t>
      </w:r>
    </w:p>
    <w:p w14:paraId="131DA88B"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coyote hesitates a moment longer before edging her paws upward further, inching shirt up over fur. Keeping my paws on her shoulders as best as possible, I arch my back enough to let </w:t>
      </w:r>
      <w:r>
        <w:rPr>
          <w:rFonts w:ascii="Courier New" w:hAnsi="Courier New"/>
        </w:rPr>
        <w:lastRenderedPageBreak/>
        <w:t>her slide my shirt up.</w:t>
      </w:r>
    </w:p>
    <w:p w14:paraId="73D79D28" w14:textId="77777777" w:rsidR="00287545" w:rsidRDefault="004259FA">
      <w:pPr>
        <w:pStyle w:val="BodyText"/>
        <w:spacing w:before="0" w:after="0" w:line="480" w:lineRule="auto"/>
        <w:ind w:firstLine="720"/>
        <w:rPr>
          <w:rFonts w:ascii="Courier New" w:hAnsi="Courier New"/>
        </w:rPr>
      </w:pPr>
      <w:r>
        <w:rPr>
          <w:rFonts w:ascii="Courier New" w:hAnsi="Courier New"/>
        </w:rPr>
        <w:t>The exploration continues in fits and starts from there. Kisses along the blue diamond and down over my chest. Aurora shifting her weight. Me tugging my shirt off to keep it out of the way. Soft coyote nose tracing spirals in my fur. One lasting sensation, a singular point of focus.</w:t>
      </w:r>
    </w:p>
    <w:p w14:paraId="31B4FE5E" w14:textId="77777777" w:rsidR="00287545" w:rsidRDefault="004259FA">
      <w:pPr>
        <w:pStyle w:val="BodyText"/>
        <w:spacing w:before="0" w:after="0" w:line="480" w:lineRule="auto"/>
        <w:ind w:firstLine="720"/>
        <w:rPr>
          <w:rFonts w:ascii="Courier New" w:hAnsi="Courier New"/>
        </w:rPr>
      </w:pPr>
      <w:r>
        <w:rPr>
          <w:rFonts w:ascii="Courier New" w:hAnsi="Courier New"/>
        </w:rPr>
        <w:t>The skirt, though, requires coordination. Aurora and I have to exchange a few glances, one or two half-words, and some soft giggles before the garment winds up bunched around my waist, spilling in pools of cotton to either side of me. And then there we are: me, with shirt off but for one arm still stuck through a sleeve, skirt bunched around her waist; and Aurora, looking nervous but excited, wagging as she looks up at me along my front over a pile of rumpled skirt.</w:t>
      </w:r>
    </w:p>
    <w:p w14:paraId="078F394A"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uh..." I begin.</w:t>
      </w:r>
    </w:p>
    <w:p w14:paraId="1C9576E5"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2CFEECB6"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4ACBBA77" w14:textId="23221D6B" w:rsidR="00287545" w:rsidRDefault="004259FA">
      <w:pPr>
        <w:pStyle w:val="BodyText"/>
        <w:spacing w:before="0" w:after="0" w:line="480" w:lineRule="auto"/>
        <w:ind w:firstLine="720"/>
        <w:rPr>
          <w:rFonts w:ascii="Courier New" w:hAnsi="Courier New"/>
        </w:rPr>
      </w:pPr>
      <w:r>
        <w:rPr>
          <w:rFonts w:ascii="Courier New" w:hAnsi="Courier New"/>
        </w:rPr>
        <w:t xml:space="preserve">Soft noises. Gestures of paws. The warmth of a tongue, </w:t>
      </w:r>
      <w:del w:id="305" w:author="Madison Scott-Clary" w:date="2018-04-13T22:11:00Z">
        <w:r w:rsidDel="002827F5">
          <w:rPr>
            <w:rFonts w:ascii="Courier New" w:hAnsi="Courier New"/>
          </w:rPr>
          <w:delText>attentive and</w:delText>
        </w:r>
      </w:del>
      <w:ins w:id="306" w:author="Madison Scott-Clary" w:date="2018-04-13T22:11:00Z">
        <w:r w:rsidR="002827F5">
          <w:rPr>
            <w:rFonts w:ascii="Courier New" w:hAnsi="Courier New"/>
          </w:rPr>
          <w:t>slender and attentive</w:t>
        </w:r>
      </w:ins>
      <w:del w:id="307" w:author="Madison Scott-Clary" w:date="2018-04-13T22:11:00Z">
        <w:r w:rsidDel="002827F5">
          <w:rPr>
            <w:rFonts w:ascii="Courier New" w:hAnsi="Courier New"/>
          </w:rPr>
          <w:delText xml:space="preserve"> </w:delText>
        </w:r>
      </w:del>
      <w:r>
        <w:rPr>
          <w:rFonts w:ascii="Courier New" w:hAnsi="Courier New"/>
        </w:rPr>
        <w:t>. Finely-tapered coyote muzzle. Lithe, arched weasel back. Quiet moans and subtle shifts to express what works and what doesn't. Paws finding places to rest, to touch, to brush and stroke.</w:t>
      </w:r>
    </w:p>
    <w:p w14:paraId="04BD317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And then something new, something different clicks within </w:t>
      </w:r>
      <w:r>
        <w:rPr>
          <w:rFonts w:ascii="Courier New" w:hAnsi="Courier New"/>
        </w:rPr>
        <w:lastRenderedPageBreak/>
        <w:t>me. A rising swell of pleasure, and a sudden, uneven tumble of memories. A shuddering gasp and an attachment of name to place to time. A contraction, then relaxation of muscles and a line drawn between two points. A connection.</w:t>
      </w:r>
    </w:p>
    <w:p w14:paraId="69203C1C" w14:textId="77777777" w:rsidR="00287545" w:rsidRDefault="004259FA">
      <w:pPr>
        <w:pStyle w:val="BodyText"/>
        <w:spacing w:before="0" w:after="0" w:line="480" w:lineRule="auto"/>
        <w:ind w:firstLine="720"/>
        <w:rPr>
          <w:rFonts w:ascii="Courier New" w:hAnsi="Courier New"/>
        </w:rPr>
      </w:pPr>
      <w:r>
        <w:rPr>
          <w:rFonts w:ascii="Courier New" w:hAnsi="Courier New"/>
        </w:rPr>
        <w:t>Panting to catch my breath, and glimpses of high school, of nervous first times. Memories of a muzzle and an attentive tongue. That same muzzle, that same tongue</w:t>
      </w:r>
    </w:p>
    <w:p w14:paraId="14AEE4C0" w14:textId="77777777" w:rsidR="00287545" w:rsidRDefault="004259FA">
      <w:pPr>
        <w:pStyle w:val="BodyText"/>
        <w:spacing w:before="0" w:after="0" w:line="480" w:lineRule="auto"/>
        <w:ind w:firstLine="720"/>
        <w:rPr>
          <w:rFonts w:ascii="Courier New" w:hAnsi="Courier New"/>
        </w:rPr>
      </w:pPr>
      <w:r>
        <w:rPr>
          <w:rFonts w:ascii="Courier New" w:hAnsi="Courier New"/>
        </w:rPr>
        <w:t>A warm glow, and a name surfacing to memory.</w:t>
      </w:r>
    </w:p>
    <w:p w14:paraId="148A66C7" w14:textId="77777777" w:rsidR="00287545" w:rsidRDefault="004259FA">
      <w:pPr>
        <w:pStyle w:val="BodyText"/>
        <w:spacing w:before="0" w:after="0" w:line="480" w:lineRule="auto"/>
        <w:ind w:firstLine="720"/>
        <w:rPr>
          <w:rFonts w:ascii="Courier New" w:hAnsi="Courier New"/>
        </w:rPr>
      </w:pPr>
      <w:r>
        <w:rPr>
          <w:rFonts w:ascii="Courier New" w:hAnsi="Courier New"/>
        </w:rPr>
        <w:t>I collapse back onto the bed, slack, and stare down over my front. Aurora stares back just as intently shifting her weight forward once more, retracing her route of kisses in double time.</w:t>
      </w:r>
    </w:p>
    <w:p w14:paraId="1C95AFA5" w14:textId="77777777" w:rsidR="00287545" w:rsidRDefault="004259FA">
      <w:pPr>
        <w:pStyle w:val="BodyText"/>
        <w:spacing w:before="0" w:after="0" w:line="480" w:lineRule="auto"/>
        <w:ind w:firstLine="720"/>
        <w:rPr>
          <w:rFonts w:ascii="Courier New" w:hAnsi="Courier New"/>
        </w:rPr>
      </w:pPr>
      <w:r>
        <w:rPr>
          <w:rFonts w:ascii="Courier New" w:hAnsi="Courier New"/>
        </w:rPr>
        <w:t>"Wait, you're--"</w:t>
      </w:r>
    </w:p>
    <w:p w14:paraId="35800E21" w14:textId="77777777" w:rsidR="00287545" w:rsidRDefault="004259FA">
      <w:pPr>
        <w:pStyle w:val="BodyText"/>
        <w:spacing w:before="0" w:after="0" w:line="480" w:lineRule="auto"/>
        <w:ind w:firstLine="720"/>
        <w:rPr>
          <w:rFonts w:ascii="Courier New" w:hAnsi="Courier New"/>
        </w:rPr>
      </w:pPr>
      <w:r>
        <w:rPr>
          <w:rFonts w:ascii="Courier New" w:hAnsi="Courier New"/>
        </w:rPr>
        <w:t>"Aurora. I'm Aurora."</w:t>
      </w:r>
    </w:p>
    <w:p w14:paraId="0CAAE2E1" w14:textId="77777777" w:rsidR="00287545" w:rsidRDefault="004259FA">
      <w:pPr>
        <w:pStyle w:val="BodyText"/>
        <w:spacing w:before="0" w:after="0" w:line="480" w:lineRule="auto"/>
        <w:ind w:firstLine="720"/>
        <w:rPr>
          <w:rFonts w:ascii="Courier New" w:hAnsi="Courier New"/>
        </w:rPr>
      </w:pPr>
      <w:r>
        <w:rPr>
          <w:rFonts w:ascii="Courier New" w:hAnsi="Courier New"/>
        </w:rPr>
        <w:t>I start to speak, but she cuts me off. "I'm Aurora. You're you."</w:t>
      </w:r>
    </w:p>
    <w:p w14:paraId="12CE91E1" w14:textId="77777777" w:rsidR="00287545" w:rsidRDefault="004259FA">
      <w:pPr>
        <w:pStyle w:val="BodyText"/>
        <w:spacing w:before="0" w:after="0" w:line="480" w:lineRule="auto"/>
        <w:ind w:firstLine="720"/>
        <w:rPr>
          <w:rFonts w:ascii="Courier New" w:hAnsi="Courier New"/>
        </w:rPr>
      </w:pPr>
      <w:r>
        <w:rPr>
          <w:rFonts w:ascii="Courier New" w:hAnsi="Courier New"/>
        </w:rPr>
        <w:t>I swallow compulsively, feel fear caving in my insides, terror at having been recognized, caught. "But you were...we--"</w:t>
      </w:r>
    </w:p>
    <w:p w14:paraId="19BF2AC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know who you </w:t>
      </w:r>
      <w:r>
        <w:rPr>
          <w:rFonts w:ascii="Courier New" w:hAnsi="Courier New"/>
          <w:i/>
          <w:iCs/>
        </w:rPr>
        <w:t>were</w:t>
      </w:r>
      <w:r>
        <w:rPr>
          <w:rFonts w:ascii="Courier New" w:hAnsi="Courier New"/>
        </w:rPr>
        <w:t xml:space="preserve">, and you know who I </w:t>
      </w:r>
      <w:r>
        <w:rPr>
          <w:rFonts w:ascii="Courier New" w:hAnsi="Courier New"/>
          <w:i/>
          <w:iCs/>
        </w:rPr>
        <w:t>was</w:t>
      </w:r>
      <w:r>
        <w:rPr>
          <w:rFonts w:ascii="Courier New" w:hAnsi="Courier New"/>
        </w:rPr>
        <w:t>, but I'm Aurora. You're you."</w:t>
      </w:r>
    </w:p>
    <w:p w14:paraId="55D9A79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fall silent, paws clutching at the duvet in search of something solid. Aurora leans up for the final kiss, more tender than heated, more earnest than fumbling. I smell </w:t>
      </w:r>
      <w:proofErr w:type="gramStart"/>
      <w:r>
        <w:rPr>
          <w:rFonts w:ascii="Courier New" w:hAnsi="Courier New"/>
        </w:rPr>
        <w:t>her, and</w:t>
      </w:r>
      <w:proofErr w:type="gramEnd"/>
      <w:r>
        <w:rPr>
          <w:rFonts w:ascii="Courier New" w:hAnsi="Courier New"/>
        </w:rPr>
        <w:t xml:space="preserve"> taste myself.</w:t>
      </w:r>
    </w:p>
    <w:p w14:paraId="19FEBFF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lastRenderedPageBreak/>
        <w:t>#</w:t>
      </w:r>
    </w:p>
    <w:p w14:paraId="5D165EF5" w14:textId="77777777" w:rsidR="00287545" w:rsidRDefault="004259FA">
      <w:pPr>
        <w:pStyle w:val="Firstparagraph"/>
        <w:spacing w:line="480" w:lineRule="auto"/>
        <w:ind w:firstLine="720"/>
        <w:rPr>
          <w:rFonts w:ascii="Courier New" w:hAnsi="Courier New"/>
        </w:rPr>
      </w:pPr>
      <w:r>
        <w:rPr>
          <w:rFonts w:ascii="Courier New" w:hAnsi="Courier New"/>
        </w:rPr>
        <w:t>"We all have reasons to disappear," Aurora murmurs.</w:t>
      </w:r>
    </w:p>
    <w:p w14:paraId="3E45D81D" w14:textId="6ECF48B7" w:rsidR="00287545" w:rsidRDefault="004259FA">
      <w:pPr>
        <w:pStyle w:val="BodyText"/>
        <w:spacing w:before="0" w:after="0" w:line="480" w:lineRule="auto"/>
        <w:ind w:firstLine="720"/>
        <w:rPr>
          <w:rFonts w:ascii="Courier New" w:hAnsi="Courier New"/>
        </w:rPr>
      </w:pPr>
      <w:r>
        <w:rPr>
          <w:rFonts w:ascii="Courier New" w:hAnsi="Courier New"/>
        </w:rPr>
        <w:t xml:space="preserve">We've settled back onto that stack of pillows I've collected. My </w:t>
      </w:r>
      <w:proofErr w:type="gramStart"/>
      <w:r>
        <w:rPr>
          <w:rFonts w:ascii="Courier New" w:hAnsi="Courier New"/>
        </w:rPr>
        <w:t>skirt's</w:t>
      </w:r>
      <w:proofErr w:type="gramEnd"/>
      <w:r>
        <w:rPr>
          <w:rFonts w:ascii="Courier New" w:hAnsi="Courier New"/>
        </w:rPr>
        <w:t xml:space="preserve"> still bunched up between us, but I've managed to toss my shirt to the side. She's gotten her arms around me once more and her cool nose</w:t>
      </w:r>
      <w:ins w:id="308" w:author="Madison Scott-Clary" w:date="2018-04-13T22:13:00Z">
        <w:r w:rsidR="002827F5">
          <w:rPr>
            <w:rFonts w:ascii="Courier New" w:hAnsi="Courier New"/>
          </w:rPr>
          <w:t>-</w:t>
        </w:r>
      </w:ins>
      <w:r>
        <w:rPr>
          <w:rFonts w:ascii="Courier New" w:hAnsi="Courier New"/>
        </w:rPr>
        <w:t>tip is teasing along those brands again from where she lays beside me.</w:t>
      </w:r>
    </w:p>
    <w:p w14:paraId="188094B9" w14:textId="77777777" w:rsidR="00287545" w:rsidRDefault="004259FA">
      <w:pPr>
        <w:pStyle w:val="BodyText"/>
        <w:spacing w:before="0" w:after="0" w:line="480" w:lineRule="auto"/>
        <w:ind w:firstLine="720"/>
        <w:rPr>
          <w:rFonts w:ascii="Courier New" w:hAnsi="Courier New"/>
        </w:rPr>
      </w:pPr>
      <w:r>
        <w:rPr>
          <w:rFonts w:ascii="Courier New" w:hAnsi="Courier New"/>
        </w:rPr>
        <w:t>"I suppose," I begin, then shake my head as if to throw away a bit of the non-speech. "</w:t>
      </w:r>
      <w:proofErr w:type="gramStart"/>
      <w:r>
        <w:rPr>
          <w:rFonts w:ascii="Courier New" w:hAnsi="Courier New"/>
        </w:rPr>
        <w:t>So</w:t>
      </w:r>
      <w:proofErr w:type="gramEnd"/>
      <w:r>
        <w:rPr>
          <w:rFonts w:ascii="Courier New" w:hAnsi="Courier New"/>
        </w:rPr>
        <w:t xml:space="preserve"> you came out west and transitioned out here."</w:t>
      </w:r>
    </w:p>
    <w:p w14:paraId="17D63BED" w14:textId="0F62228A" w:rsidR="00287545" w:rsidRDefault="004259FA">
      <w:pPr>
        <w:pStyle w:val="BodyText"/>
        <w:spacing w:before="0" w:after="0" w:line="480" w:lineRule="auto"/>
        <w:ind w:firstLine="720"/>
        <w:rPr>
          <w:rFonts w:ascii="Courier New" w:hAnsi="Courier New"/>
        </w:rPr>
      </w:pPr>
      <w:r>
        <w:rPr>
          <w:rFonts w:ascii="Courier New" w:hAnsi="Courier New"/>
        </w:rPr>
        <w:t>A faint nod, nose exploring a line perpendicular to the stripes of my brands. "I tried back home, a bit after high school and</w:t>
      </w:r>
      <w:ins w:id="309" w:author="Madison Scott-Clary" w:date="2018-04-13T23:23:00Z">
        <w:r w:rsidR="007F4C33">
          <w:rPr>
            <w:rFonts w:ascii="Courier New" w:hAnsi="Courier New"/>
          </w:rPr>
          <w:t>,</w:t>
        </w:r>
      </w:ins>
      <w:r>
        <w:rPr>
          <w:rFonts w:ascii="Courier New" w:hAnsi="Courier New"/>
        </w:rPr>
        <w:t xml:space="preserve"> uh...us. My heart was half out here by then anyway, though, and no one wants a mopey, trans coyote, least of all my parents."</w:t>
      </w:r>
    </w:p>
    <w:p w14:paraId="10C5A7D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nod. There's still that hint of a name--I can think </w:t>
      </w:r>
      <w:proofErr w:type="gramStart"/>
      <w:r>
        <w:rPr>
          <w:rFonts w:ascii="Courier New" w:hAnsi="Courier New"/>
        </w:rPr>
        <w:t>it, but</w:t>
      </w:r>
      <w:proofErr w:type="gramEnd"/>
      <w:r>
        <w:rPr>
          <w:rFonts w:ascii="Courier New" w:hAnsi="Courier New"/>
        </w:rPr>
        <w:t xml:space="preserve"> would have a hard time saying it--and that memory of a tapered muzzle between my thighs.</w:t>
      </w:r>
    </w:p>
    <w:p w14:paraId="09C504E1" w14:textId="77777777" w:rsidR="00287545" w:rsidRDefault="004259FA">
      <w:pPr>
        <w:pStyle w:val="BodyText"/>
        <w:spacing w:before="0" w:after="0" w:line="480" w:lineRule="auto"/>
        <w:ind w:firstLine="720"/>
        <w:rPr>
          <w:rFonts w:ascii="Courier New" w:hAnsi="Courier New"/>
        </w:rPr>
      </w:pPr>
      <w:r>
        <w:rPr>
          <w:rFonts w:ascii="Courier New" w:hAnsi="Courier New"/>
        </w:rPr>
        <w:t>Memories from nigh on twenty years ago.</w:t>
      </w:r>
    </w:p>
    <w:p w14:paraId="6658E56E" w14:textId="169057E8" w:rsidR="00287545" w:rsidRDefault="004259FA">
      <w:pPr>
        <w:pStyle w:val="BodyText"/>
        <w:spacing w:before="0" w:after="0" w:line="480" w:lineRule="auto"/>
        <w:ind w:firstLine="720"/>
        <w:rPr>
          <w:rFonts w:ascii="Courier New" w:hAnsi="Courier New"/>
        </w:rPr>
      </w:pPr>
      <w:r>
        <w:rPr>
          <w:rFonts w:ascii="Courier New" w:hAnsi="Courier New"/>
        </w:rPr>
        <w:t>A high school fling</w:t>
      </w:r>
      <w:ins w:id="310" w:author="Madison Scott-Clary" w:date="2018-04-12T21:55:00Z">
        <w:r w:rsidR="007E283E">
          <w:rPr>
            <w:rFonts w:ascii="Courier New" w:hAnsi="Courier New"/>
          </w:rPr>
          <w:t>, back in Sawtooth</w:t>
        </w:r>
      </w:ins>
      <w:r>
        <w:rPr>
          <w:rFonts w:ascii="Courier New" w:hAnsi="Courier New"/>
        </w:rPr>
        <w:t>. Two dates, a night together, and drifting apart. She had seemed so uncomfortable with herself. We'd...well, tonight had more than made up for that.</w:t>
      </w:r>
    </w:p>
    <w:p w14:paraId="7B66A7EA"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"And you?"</w:t>
      </w:r>
    </w:p>
    <w:p w14:paraId="2C44BEFC"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645F9081" w14:textId="77777777" w:rsidR="00287545" w:rsidRDefault="004259FA">
      <w:pPr>
        <w:pStyle w:val="BodyText"/>
        <w:spacing w:before="0" w:after="0" w:line="480" w:lineRule="auto"/>
        <w:ind w:firstLine="720"/>
        <w:rPr>
          <w:rFonts w:ascii="Courier New" w:hAnsi="Courier New"/>
        </w:rPr>
      </w:pPr>
      <w:r>
        <w:rPr>
          <w:rFonts w:ascii="Courier New" w:hAnsi="Courier New"/>
        </w:rPr>
        <w:t>"Why'd you disappear?"</w:t>
      </w:r>
    </w:p>
    <w:p w14:paraId="41377F3A" w14:textId="77777777" w:rsidR="00287545" w:rsidRDefault="004259FA">
      <w:pPr>
        <w:pStyle w:val="BodyText"/>
        <w:spacing w:before="0" w:after="0" w:line="480" w:lineRule="auto"/>
        <w:ind w:firstLine="720"/>
        <w:rPr>
          <w:rFonts w:ascii="Courier New" w:hAnsi="Courier New"/>
        </w:rPr>
      </w:pPr>
      <w:r>
        <w:rPr>
          <w:rFonts w:ascii="Courier New" w:hAnsi="Courier New"/>
        </w:rPr>
        <w:t>"I don't know."</w:t>
      </w:r>
    </w:p>
    <w:p w14:paraId="0918B029" w14:textId="77777777" w:rsidR="00287545" w:rsidRDefault="004259FA">
      <w:pPr>
        <w:pStyle w:val="BodyText"/>
        <w:spacing w:before="0" w:after="0" w:line="480" w:lineRule="auto"/>
        <w:ind w:firstLine="720"/>
        <w:rPr>
          <w:rFonts w:ascii="Courier New" w:hAnsi="Courier New"/>
        </w:rPr>
      </w:pPr>
      <w:r>
        <w:rPr>
          <w:rFonts w:ascii="Courier New" w:hAnsi="Courier New"/>
        </w:rPr>
        <w:t>Aurora lifts her head a little, a hint of a grin turning the corner of her mouth. "You don't know?"</w:t>
      </w:r>
    </w:p>
    <w:p w14:paraId="132AD171" w14:textId="77777777" w:rsidR="00287545" w:rsidRDefault="004259FA">
      <w:pPr>
        <w:pStyle w:val="BodyText"/>
        <w:spacing w:before="0" w:after="0" w:line="480" w:lineRule="auto"/>
        <w:ind w:firstLine="720"/>
        <w:rPr>
          <w:rFonts w:ascii="Courier New" w:hAnsi="Courier New"/>
        </w:rPr>
      </w:pPr>
      <w:r>
        <w:rPr>
          <w:rFonts w:ascii="Courier New" w:hAnsi="Courier New"/>
        </w:rPr>
        <w:t>"I don't." I tilt my head to press my nose to hers. "I think that's what got me, today. I saw that thing on the news. About Jarred, about myself. About home."</w:t>
      </w:r>
    </w:p>
    <w:p w14:paraId="6CB18688" w14:textId="77777777" w:rsidR="00287545" w:rsidRDefault="004259FA">
      <w:pPr>
        <w:pStyle w:val="BodyText"/>
        <w:spacing w:before="0" w:after="0" w:line="480" w:lineRule="auto"/>
        <w:ind w:firstLine="720"/>
        <w:rPr>
          <w:rFonts w:ascii="Courier New" w:hAnsi="Courier New"/>
        </w:rPr>
      </w:pPr>
      <w:r>
        <w:rPr>
          <w:rFonts w:ascii="Courier New" w:hAnsi="Courier New"/>
        </w:rPr>
        <w:t>She nods, nose against nose and stifling a yawn.</w:t>
      </w:r>
    </w:p>
    <w:p w14:paraId="71830F3B" w14:textId="77777777" w:rsidR="00287545" w:rsidRDefault="004259FA">
      <w:pPr>
        <w:pStyle w:val="BodyText"/>
        <w:spacing w:before="0" w:after="0" w:line="480" w:lineRule="auto"/>
        <w:ind w:firstLine="720"/>
        <w:rPr>
          <w:rFonts w:ascii="Courier New" w:hAnsi="Courier New"/>
        </w:rPr>
      </w:pPr>
      <w:r>
        <w:rPr>
          <w:rFonts w:ascii="Courier New" w:hAnsi="Courier New"/>
        </w:rPr>
        <w:t>"And I just don't know why," I murmur. "I unwound all of that life and came here, and I think, when I saw it, I realized I don't know why I did it."</w:t>
      </w:r>
    </w:p>
    <w:p w14:paraId="4BEC4624" w14:textId="77777777" w:rsidR="00287545" w:rsidRDefault="004259FA">
      <w:pPr>
        <w:pStyle w:val="BodyText"/>
        <w:spacing w:before="0" w:after="0" w:line="480" w:lineRule="auto"/>
        <w:ind w:firstLine="720"/>
        <w:rPr>
          <w:rFonts w:ascii="Courier New" w:hAnsi="Courier New"/>
        </w:rPr>
      </w:pPr>
      <w:r>
        <w:rPr>
          <w:rFonts w:ascii="Courier New" w:hAnsi="Courier New"/>
        </w:rPr>
        <w:t>"Were you happy, back home?"</w:t>
      </w:r>
    </w:p>
    <w:p w14:paraId="424BA8B9" w14:textId="77777777" w:rsidR="00287545" w:rsidRDefault="004259FA">
      <w:pPr>
        <w:pStyle w:val="BodyText"/>
        <w:spacing w:before="0" w:after="0" w:line="480" w:lineRule="auto"/>
        <w:ind w:firstLine="720"/>
        <w:rPr>
          <w:rFonts w:ascii="Courier New" w:hAnsi="Courier New"/>
        </w:rPr>
      </w:pPr>
      <w:r>
        <w:rPr>
          <w:rFonts w:ascii="Courier New" w:hAnsi="Courier New"/>
        </w:rPr>
        <w:t>"No."</w:t>
      </w:r>
    </w:p>
    <w:p w14:paraId="6B948C48" w14:textId="77777777" w:rsidR="00287545" w:rsidRDefault="004259FA">
      <w:pPr>
        <w:pStyle w:val="BodyText"/>
        <w:spacing w:before="0" w:after="0" w:line="480" w:lineRule="auto"/>
        <w:ind w:firstLine="720"/>
        <w:rPr>
          <w:rFonts w:ascii="Courier New" w:hAnsi="Courier New"/>
        </w:rPr>
      </w:pPr>
      <w:r>
        <w:rPr>
          <w:rFonts w:ascii="Courier New" w:hAnsi="Courier New"/>
        </w:rPr>
        <w:t>Aurora tucks her muzzle up under my jaw and hugs her arm around me a little tighter. "Neither was I."</w:t>
      </w:r>
    </w:p>
    <w:p w14:paraId="55E385E3" w14:textId="77777777" w:rsidR="00647FA4" w:rsidRDefault="004259FA">
      <w:pPr>
        <w:pStyle w:val="BodyText"/>
        <w:spacing w:before="0" w:after="0" w:line="480" w:lineRule="auto"/>
        <w:ind w:firstLine="720"/>
        <w:rPr>
          <w:ins w:id="311" w:author="Madison Scott-Clary" w:date="2018-04-17T22:52:00Z"/>
          <w:rFonts w:ascii="Courier New" w:hAnsi="Courier New"/>
        </w:rPr>
      </w:pPr>
      <w:r>
        <w:rPr>
          <w:rFonts w:ascii="Courier New" w:hAnsi="Courier New"/>
        </w:rPr>
        <w:t>I brush my fingers across her arm, plowing a furrow in gray-tan fur, then smoothing it back down. I push down memories of that gawky and shy coyote, and revel instead in the comfort of Aurora.</w:t>
      </w:r>
    </w:p>
    <w:p w14:paraId="3CD6A682" w14:textId="4D0F0FF2" w:rsidR="00287545" w:rsidRDefault="004379CA">
      <w:pPr>
        <w:pStyle w:val="BodyText"/>
        <w:spacing w:before="0" w:after="0" w:line="480" w:lineRule="auto"/>
        <w:ind w:firstLine="720"/>
        <w:rPr>
          <w:rFonts w:ascii="Courier New" w:hAnsi="Courier New"/>
        </w:rPr>
      </w:pPr>
      <w:ins w:id="312" w:author="Madison Scott-Clary" w:date="2018-04-13T22:20:00Z">
        <w:r>
          <w:rPr>
            <w:rFonts w:ascii="Courier New" w:hAnsi="Courier New"/>
          </w:rPr>
          <w:t>S</w:t>
        </w:r>
      </w:ins>
      <w:ins w:id="313" w:author="Madison Scott-Clary" w:date="2018-04-13T22:17:00Z">
        <w:r>
          <w:rPr>
            <w:rFonts w:ascii="Courier New" w:hAnsi="Courier New"/>
          </w:rPr>
          <w:t>o many months of panic</w:t>
        </w:r>
      </w:ins>
      <w:ins w:id="314" w:author="Madison Scott-Clary" w:date="2018-04-13T22:19:00Z">
        <w:r>
          <w:rPr>
            <w:rFonts w:ascii="Courier New" w:hAnsi="Courier New"/>
          </w:rPr>
          <w:t xml:space="preserve"> following </w:t>
        </w:r>
      </w:ins>
      <w:ins w:id="315" w:author="Madison Scott-Clary" w:date="2018-04-13T22:20:00Z">
        <w:r>
          <w:rPr>
            <w:rFonts w:ascii="Courier New" w:hAnsi="Courier New"/>
          </w:rPr>
          <w:t xml:space="preserve">so many </w:t>
        </w:r>
      </w:ins>
      <w:ins w:id="316" w:author="Madison Scott-Clary" w:date="2018-04-13T22:19:00Z">
        <w:r>
          <w:rPr>
            <w:rFonts w:ascii="Courier New" w:hAnsi="Courier New"/>
          </w:rPr>
          <w:t>years of discontent.</w:t>
        </w:r>
      </w:ins>
      <w:ins w:id="317" w:author="Madison Scott-Clary" w:date="2018-04-13T22:20:00Z">
        <w:r w:rsidR="00645C48">
          <w:rPr>
            <w:rFonts w:ascii="Courier New" w:hAnsi="Courier New"/>
          </w:rPr>
          <w:t xml:space="preserve"> </w:t>
        </w:r>
      </w:ins>
      <w:ins w:id="318" w:author="Madison Scott-Clary" w:date="2018-04-17T22:49:00Z">
        <w:r w:rsidR="00645C48">
          <w:rPr>
            <w:rFonts w:ascii="Courier New" w:hAnsi="Courier New"/>
          </w:rPr>
          <w:t>So much time alone. A</w:t>
        </w:r>
      </w:ins>
      <w:ins w:id="319" w:author="Madison Scott-Clary" w:date="2018-04-13T22:18:00Z">
        <w:r>
          <w:rPr>
            <w:rFonts w:ascii="Courier New" w:hAnsi="Courier New"/>
          </w:rPr>
          <w:t xml:space="preserve">nd now, </w:t>
        </w:r>
      </w:ins>
      <w:ins w:id="320" w:author="Madison Scott-Clary" w:date="2018-04-17T22:46:00Z">
        <w:r w:rsidR="00645C48">
          <w:rPr>
            <w:rFonts w:ascii="Courier New" w:hAnsi="Courier New"/>
          </w:rPr>
          <w:t xml:space="preserve">comfort and </w:t>
        </w:r>
      </w:ins>
      <w:ins w:id="321" w:author="Madison Scott-Clary" w:date="2018-04-13T22:18:00Z">
        <w:r>
          <w:rPr>
            <w:rFonts w:ascii="Courier New" w:hAnsi="Courier New"/>
          </w:rPr>
          <w:t>peace</w:t>
        </w:r>
      </w:ins>
      <w:ins w:id="322" w:author="Madison Scott-Clary" w:date="2018-04-13T22:17:00Z">
        <w:r>
          <w:rPr>
            <w:rFonts w:ascii="Courier New" w:hAnsi="Courier New"/>
          </w:rPr>
          <w:t>.</w:t>
        </w:r>
      </w:ins>
    </w:p>
    <w:p w14:paraId="11BEA8EA"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Muzzle tucked over hers, I ask, "What about me did you remember?"</w:t>
      </w:r>
    </w:p>
    <w:p w14:paraId="5A62CAC2" w14:textId="77777777" w:rsidR="00287545" w:rsidRDefault="004259FA">
      <w:pPr>
        <w:pStyle w:val="BodyText"/>
        <w:spacing w:before="0" w:after="0" w:line="480" w:lineRule="auto"/>
        <w:ind w:firstLine="720"/>
        <w:rPr>
          <w:rFonts w:ascii="Courier New" w:hAnsi="Courier New"/>
        </w:rPr>
      </w:pPr>
      <w:r>
        <w:rPr>
          <w:rFonts w:ascii="Courier New" w:hAnsi="Courier New"/>
        </w:rPr>
        <w:t>"Your paintings."</w:t>
      </w:r>
    </w:p>
    <w:p w14:paraId="1B0965B2" w14:textId="77777777" w:rsidR="00287545" w:rsidRDefault="004259FA">
      <w:pPr>
        <w:pStyle w:val="BodyText"/>
        <w:spacing w:before="0" w:after="0" w:line="480" w:lineRule="auto"/>
        <w:ind w:firstLine="720"/>
        <w:rPr>
          <w:rFonts w:ascii="Courier New" w:hAnsi="Courier New"/>
        </w:rPr>
      </w:pPr>
      <w:r>
        <w:rPr>
          <w:rFonts w:ascii="Courier New" w:hAnsi="Courier New"/>
        </w:rPr>
        <w:t>"Have I changed that much?"</w:t>
      </w:r>
    </w:p>
    <w:p w14:paraId="528F22BF" w14:textId="77777777" w:rsidR="00287545" w:rsidRDefault="004259FA">
      <w:pPr>
        <w:pStyle w:val="BodyText"/>
        <w:spacing w:before="0" w:after="0" w:line="480" w:lineRule="auto"/>
        <w:ind w:firstLine="720"/>
        <w:rPr>
          <w:rFonts w:ascii="Courier New" w:hAnsi="Courier New"/>
        </w:rPr>
      </w:pPr>
      <w:r>
        <w:rPr>
          <w:rFonts w:ascii="Courier New" w:hAnsi="Courier New"/>
        </w:rPr>
        <w:t>"I mean, you looked like someone who could've been, uh, who you were. But it was your paintings." She yawns in earnest. "The lines. The shapes."</w:t>
      </w:r>
    </w:p>
    <w:p w14:paraId="5834E55B" w14:textId="77777777" w:rsidR="00287545" w:rsidRDefault="004259FA">
      <w:pPr>
        <w:pStyle w:val="BodyText"/>
        <w:spacing w:before="0" w:after="0" w:line="480" w:lineRule="auto"/>
        <w:ind w:firstLine="720"/>
        <w:rPr>
          <w:rFonts w:ascii="Courier New" w:hAnsi="Courier New"/>
        </w:rPr>
      </w:pPr>
      <w:r>
        <w:rPr>
          <w:rFonts w:ascii="Courier New" w:hAnsi="Courier New"/>
        </w:rPr>
        <w:t>The burgundy-and-black ceiling tile is behind me. I think of looking, of disentangling myself from the coyote's arms, but there's something much better here in front of me.</w:t>
      </w:r>
    </w:p>
    <w:p w14:paraId="004FCA73" w14:textId="77777777" w:rsidR="00287545" w:rsidRDefault="004259FA">
      <w:pPr>
        <w:pStyle w:val="BodyText"/>
        <w:spacing w:before="0" w:after="0" w:line="480" w:lineRule="auto"/>
        <w:ind w:firstLine="720"/>
        <w:rPr>
          <w:rFonts w:ascii="Courier New" w:hAnsi="Courier New"/>
        </w:rPr>
      </w:pPr>
      <w:r>
        <w:rPr>
          <w:rFonts w:ascii="Courier New" w:hAnsi="Courier New"/>
        </w:rPr>
        <w:t>"And you?" Aurora sounds sleepy. "What tipped you off about me?"</w:t>
      </w:r>
    </w:p>
    <w:p w14:paraId="101650F5" w14:textId="77777777" w:rsidR="00287545" w:rsidRDefault="004259FA">
      <w:pPr>
        <w:pStyle w:val="BodyText"/>
        <w:spacing w:before="0" w:after="0" w:line="480" w:lineRule="auto"/>
        <w:ind w:firstLine="720"/>
        <w:rPr>
          <w:rFonts w:ascii="Courier New" w:hAnsi="Courier New"/>
        </w:rPr>
      </w:pPr>
      <w:r>
        <w:rPr>
          <w:rFonts w:ascii="Courier New" w:hAnsi="Courier New"/>
        </w:rPr>
        <w:t>I think of all the things I could say--the warmth of her breath, the trail of kisses, the way her nose drew lines through my fur. The way she rested her cheek on her paw, staring out the window. The softness of her form. Her very scent.</w:t>
      </w:r>
    </w:p>
    <w:p w14:paraId="432C7CCE" w14:textId="77777777" w:rsidR="00287545" w:rsidRDefault="004259FA">
      <w:pPr>
        <w:pStyle w:val="BodyText"/>
        <w:spacing w:before="0" w:after="0" w:line="480" w:lineRule="auto"/>
        <w:ind w:firstLine="720"/>
        <w:rPr>
          <w:rFonts w:ascii="Courier New" w:hAnsi="Courier New"/>
        </w:rPr>
      </w:pPr>
      <w:r>
        <w:rPr>
          <w:rFonts w:ascii="Courier New" w:hAnsi="Courier New"/>
        </w:rPr>
        <w:t>We lay together in silence. A comfortable silence. The first in a long time.</w:t>
      </w:r>
    </w:p>
    <w:p w14:paraId="1CBCBCB7" w14:textId="77777777" w:rsidR="00287545" w:rsidRDefault="00287545">
      <w:pPr>
        <w:pStyle w:val="BodyText"/>
        <w:spacing w:before="0" w:after="0" w:line="480" w:lineRule="auto"/>
        <w:ind w:firstLine="720"/>
        <w:rPr>
          <w:rFonts w:ascii="Courier New" w:hAnsi="Courier New"/>
        </w:rPr>
      </w:pPr>
    </w:p>
    <w:p w14:paraId="0FA0884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 # #</w:t>
      </w:r>
    </w:p>
    <w:sectPr w:rsidR="00287545">
      <w:headerReference w:type="default" r:id="rId7"/>
      <w:headerReference w:type="first" r:id="rId8"/>
      <w:pgSz w:w="12240" w:h="15840"/>
      <w:pgMar w:top="1995" w:right="1440" w:bottom="1440" w:left="1440" w:header="1440" w:footer="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6EF07" w14:textId="77777777" w:rsidR="00EA149E" w:rsidRDefault="00EA149E">
      <w:r>
        <w:separator/>
      </w:r>
    </w:p>
  </w:endnote>
  <w:endnote w:type="continuationSeparator" w:id="0">
    <w:p w14:paraId="36A48AA7" w14:textId="77777777" w:rsidR="00EA149E" w:rsidRDefault="00EA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tar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7D731" w14:textId="77777777" w:rsidR="00EA149E" w:rsidRDefault="00EA149E">
      <w:r>
        <w:separator/>
      </w:r>
    </w:p>
  </w:footnote>
  <w:footnote w:type="continuationSeparator" w:id="0">
    <w:p w14:paraId="730A32F7" w14:textId="77777777" w:rsidR="00EA149E" w:rsidRDefault="00EA1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E77D5" w14:textId="77777777" w:rsidR="00C15739" w:rsidRDefault="00C15739">
    <w:pPr>
      <w:pStyle w:val="Header"/>
      <w:jc w:val="right"/>
      <w:rPr>
        <w:rFonts w:ascii="Courier New" w:hAnsi="Courier New"/>
      </w:rPr>
    </w:pPr>
    <w:r>
      <w:rPr>
        <w:rFonts w:ascii="Courier New" w:hAnsi="Courier New"/>
      </w:rPr>
      <w:t xml:space="preserve">Scott-Clary / Disappearance / </w:t>
    </w:r>
    <w:r>
      <w:rPr>
        <w:rFonts w:ascii="Courier New" w:hAnsi="Courier New"/>
      </w:rPr>
      <w:fldChar w:fldCharType="begin"/>
    </w:r>
    <w:r>
      <w:instrText>PAGE</w:instrText>
    </w:r>
    <w:r>
      <w:fldChar w:fldCharType="separate"/>
    </w:r>
    <w:r>
      <w:rPr>
        <w:noProof/>
      </w:rPr>
      <w:t>51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B8AF8" w14:textId="77777777" w:rsidR="00C15739" w:rsidRDefault="00C15739">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1196C"/>
    <w:multiLevelType w:val="multilevel"/>
    <w:tmpl w:val="126AB24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ison Scott-Clary">
    <w15:presenceInfo w15:providerId="Windows Live" w15:userId="0ff5dfed6ef60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545"/>
    <w:rsid w:val="00051F38"/>
    <w:rsid w:val="000A7E32"/>
    <w:rsid w:val="00187316"/>
    <w:rsid w:val="001F5F76"/>
    <w:rsid w:val="002156AE"/>
    <w:rsid w:val="00225D58"/>
    <w:rsid w:val="002827F5"/>
    <w:rsid w:val="00287545"/>
    <w:rsid w:val="00291ED4"/>
    <w:rsid w:val="002A08EB"/>
    <w:rsid w:val="002B6A8D"/>
    <w:rsid w:val="002D5C5F"/>
    <w:rsid w:val="002E472E"/>
    <w:rsid w:val="00333853"/>
    <w:rsid w:val="00355A1C"/>
    <w:rsid w:val="00392301"/>
    <w:rsid w:val="003D29E0"/>
    <w:rsid w:val="003D35C3"/>
    <w:rsid w:val="004203A9"/>
    <w:rsid w:val="004259FA"/>
    <w:rsid w:val="004379CA"/>
    <w:rsid w:val="00472ABF"/>
    <w:rsid w:val="0049354F"/>
    <w:rsid w:val="005D6F8D"/>
    <w:rsid w:val="005E38C2"/>
    <w:rsid w:val="00645C48"/>
    <w:rsid w:val="00647FA4"/>
    <w:rsid w:val="00656E8B"/>
    <w:rsid w:val="006B09B2"/>
    <w:rsid w:val="006C22FC"/>
    <w:rsid w:val="007E23FA"/>
    <w:rsid w:val="007E283E"/>
    <w:rsid w:val="007F4C33"/>
    <w:rsid w:val="00846BE4"/>
    <w:rsid w:val="00851138"/>
    <w:rsid w:val="00873454"/>
    <w:rsid w:val="00973DA8"/>
    <w:rsid w:val="009A439B"/>
    <w:rsid w:val="009D10BF"/>
    <w:rsid w:val="009D3C23"/>
    <w:rsid w:val="00A539F8"/>
    <w:rsid w:val="00AB0475"/>
    <w:rsid w:val="00AB3394"/>
    <w:rsid w:val="00AC549D"/>
    <w:rsid w:val="00AD5533"/>
    <w:rsid w:val="00B77C1F"/>
    <w:rsid w:val="00BB7A42"/>
    <w:rsid w:val="00C15739"/>
    <w:rsid w:val="00C41CBE"/>
    <w:rsid w:val="00C7227D"/>
    <w:rsid w:val="00C92BC2"/>
    <w:rsid w:val="00D70416"/>
    <w:rsid w:val="00E47FEB"/>
    <w:rsid w:val="00EA149E"/>
    <w:rsid w:val="00EB5082"/>
    <w:rsid w:val="00F13440"/>
    <w:rsid w:val="00F202A3"/>
    <w:rsid w:val="00F22818"/>
    <w:rsid w:val="00FA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6FD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Caption">
    <w:name w:val="TableCaption"/>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qFormat/>
    <w:pPr>
      <w:jc w:val="center"/>
    </w:pPr>
    <w:rPr>
      <w:b/>
      <w:bCs/>
      <w:sz w:val="56"/>
      <w:szCs w:val="56"/>
    </w:rPr>
  </w:style>
  <w:style w:type="paragraph" w:styleId="Header">
    <w:name w:val="header"/>
    <w:basedOn w:val="Normal"/>
    <w:pPr>
      <w:suppressLineNumbers/>
      <w:tabs>
        <w:tab w:val="center" w:pos="4680"/>
        <w:tab w:val="right" w:pos="9360"/>
      </w:tabs>
    </w:pPr>
  </w:style>
  <w:style w:type="paragraph" w:customStyle="1" w:styleId="HeaderLeft">
    <w:name w:val="Header Left"/>
    <w:basedOn w:val="Normal"/>
    <w:qFormat/>
    <w:pPr>
      <w:suppressLineNumbers/>
      <w:tabs>
        <w:tab w:val="center" w:pos="4680"/>
        <w:tab w:val="right" w:pos="9360"/>
      </w:tabs>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paragraph" w:styleId="BalloonText">
    <w:name w:val="Balloon Text"/>
    <w:basedOn w:val="Normal"/>
    <w:link w:val="BalloonTextChar"/>
    <w:uiPriority w:val="99"/>
    <w:semiHidden/>
    <w:unhideWhenUsed/>
    <w:rsid w:val="00656E8B"/>
    <w:rPr>
      <w:rFonts w:cs="Times New Roman"/>
      <w:sz w:val="18"/>
      <w:szCs w:val="18"/>
    </w:rPr>
  </w:style>
  <w:style w:type="character" w:customStyle="1" w:styleId="BalloonTextChar">
    <w:name w:val="Balloon Text Char"/>
    <w:basedOn w:val="DefaultParagraphFont"/>
    <w:link w:val="BalloonText"/>
    <w:uiPriority w:val="99"/>
    <w:semiHidden/>
    <w:rsid w:val="00656E8B"/>
    <w:rPr>
      <w:rFonts w:cs="Times New Roman"/>
      <w:sz w:val="18"/>
      <w:szCs w:val="18"/>
    </w:rPr>
  </w:style>
  <w:style w:type="paragraph" w:styleId="Revision">
    <w:name w:val="Revision"/>
    <w:hidden/>
    <w:uiPriority w:val="99"/>
    <w:semiHidden/>
    <w:rsid w:val="00645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57</Pages>
  <Words>9844</Words>
  <Characters>56111</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Disappearance</vt:lpstr>
    </vt:vector>
  </TitlesOfParts>
  <Company/>
  <LinksUpToDate>false</LinksUpToDate>
  <CharactersWithSpaces>65824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Disappearance</dc:title>
  <dc:subject/>
  <dc:creator>Madison Scott-Clary</dc:creator>
  <dc:description/>
  <cp:lastModifiedBy>Madison Scott-Clary</cp:lastModifiedBy>
  <cp:revision>28</cp:revision>
  <cp:lastPrinted>2018-04-14T05:33:00Z</cp:lastPrinted>
  <dcterms:created xsi:type="dcterms:W3CDTF">2017-10-11T18:40:00Z</dcterms:created>
  <dcterms:modified xsi:type="dcterms:W3CDTF">2018-04-19T06:08:00Z</dcterms:modified>
  <dc:language>en-US</dc:language>
</cp:coreProperties>
</file>